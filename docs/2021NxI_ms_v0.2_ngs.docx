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F4A9" w14:textId="31636A96" w:rsidR="00754725" w:rsidRPr="00115F98" w:rsidRDefault="00754725" w:rsidP="00A754EC">
      <w:pPr>
        <w:spacing w:line="360" w:lineRule="auto"/>
      </w:pPr>
      <w:commentRangeStart w:id="0"/>
      <w:commentRangeStart w:id="1"/>
      <w:r>
        <w:rPr>
          <w:b/>
          <w:bCs/>
        </w:rPr>
        <w:t>T</w:t>
      </w:r>
      <w:commentRangeEnd w:id="0"/>
      <w:r w:rsidR="00524F9C">
        <w:rPr>
          <w:rStyle w:val="CommentReference"/>
          <w:rFonts w:eastAsia="Times New Roman" w:cs="Times New Roman"/>
        </w:rPr>
        <w:commentReference w:id="0"/>
      </w:r>
      <w:commentRangeEnd w:id="1"/>
      <w:r w:rsidR="00867812">
        <w:rPr>
          <w:rStyle w:val="CommentReference"/>
          <w:rFonts w:eastAsia="Times New Roman" w:cs="Times New Roman"/>
        </w:rPr>
        <w:commentReference w:id="1"/>
      </w:r>
      <w:r w:rsidRPr="0070582B">
        <w:rPr>
          <w:b/>
          <w:bCs/>
        </w:rPr>
        <w:t>itle</w:t>
      </w:r>
      <w:r>
        <w:t xml:space="preserve">: </w:t>
      </w:r>
      <w:r w:rsidR="00115F98">
        <w:t xml:space="preserve">Soil nitrogen fertilization and inoculation with </w:t>
      </w:r>
      <w:proofErr w:type="spellStart"/>
      <w:r w:rsidR="00115F98">
        <w:rPr>
          <w:i/>
          <w:iCs/>
        </w:rPr>
        <w:t>Bradyrhizobium</w:t>
      </w:r>
      <w:proofErr w:type="spellEnd"/>
      <w:r w:rsidR="00115F98">
        <w:rPr>
          <w:i/>
          <w:iCs/>
        </w:rPr>
        <w:t xml:space="preserve"> japonicum</w:t>
      </w:r>
      <w:r w:rsidR="00115F98">
        <w:t xml:space="preserve"> shape</w:t>
      </w:r>
      <w:r w:rsidR="00ED2735">
        <w:t>s</w:t>
      </w:r>
      <w:r w:rsidR="00115F98">
        <w:t xml:space="preserve"> tradeoffs between whole plant growth and leaf </w:t>
      </w:r>
      <w:r w:rsidR="00867812">
        <w:t>resource us</w:t>
      </w:r>
      <w:r w:rsidR="00F5091C">
        <w:t>e</w:t>
      </w:r>
      <w:r w:rsidR="00867812">
        <w:t xml:space="preserve"> </w:t>
      </w:r>
      <w:r w:rsidR="00115F98" w:rsidRPr="00115F98">
        <w:t xml:space="preserve">in </w:t>
      </w:r>
      <w:r w:rsidR="00115F98">
        <w:rPr>
          <w:i/>
          <w:iCs/>
        </w:rPr>
        <w:t>Glycine max</w:t>
      </w:r>
      <w:r w:rsidR="00115F98">
        <w:t xml:space="preserve"> L.</w:t>
      </w:r>
    </w:p>
    <w:p w14:paraId="15E8CF0C" w14:textId="74562F99" w:rsidR="00115F98" w:rsidRDefault="00115F98" w:rsidP="00A754EC">
      <w:pPr>
        <w:spacing w:line="360" w:lineRule="auto"/>
        <w:rPr>
          <w:b/>
          <w:bCs/>
        </w:rPr>
      </w:pPr>
    </w:p>
    <w:p w14:paraId="296CE4EA" w14:textId="77777777" w:rsidR="00A754EC" w:rsidRDefault="00A754EC" w:rsidP="00A754EC">
      <w:pPr>
        <w:spacing w:line="360" w:lineRule="auto"/>
        <w:rPr>
          <w:b/>
          <w:bCs/>
        </w:rPr>
      </w:pPr>
    </w:p>
    <w:p w14:paraId="238FEE9C" w14:textId="6952508B" w:rsidR="00754725" w:rsidRPr="00182295" w:rsidRDefault="00754725" w:rsidP="00A754EC">
      <w:pPr>
        <w:spacing w:line="360" w:lineRule="auto"/>
      </w:pPr>
      <w:r>
        <w:rPr>
          <w:b/>
          <w:bCs/>
        </w:rPr>
        <w:t>Running Head:</w:t>
      </w:r>
    </w:p>
    <w:p w14:paraId="63C189C5" w14:textId="10F212D8" w:rsidR="00754725" w:rsidRDefault="00754725" w:rsidP="00A754EC">
      <w:pPr>
        <w:spacing w:line="360" w:lineRule="auto"/>
        <w:rPr>
          <w:b/>
          <w:bCs/>
        </w:rPr>
      </w:pPr>
    </w:p>
    <w:p w14:paraId="31C9A709" w14:textId="77777777" w:rsidR="00A754EC" w:rsidRDefault="00A754EC" w:rsidP="00A754EC">
      <w:pPr>
        <w:spacing w:line="360" w:lineRule="auto"/>
        <w:rPr>
          <w:b/>
          <w:bCs/>
        </w:rPr>
      </w:pPr>
    </w:p>
    <w:p w14:paraId="12CF4620" w14:textId="38000088" w:rsidR="00754725" w:rsidRPr="00AA5310" w:rsidRDefault="00754725" w:rsidP="00A754EC">
      <w:pPr>
        <w:spacing w:line="360" w:lineRule="auto"/>
      </w:pPr>
      <w:r>
        <w:rPr>
          <w:b/>
          <w:bCs/>
        </w:rPr>
        <w:t>Author List:</w:t>
      </w:r>
      <w:r>
        <w:t xml:space="preserve"> Evan A. Perkowski</w:t>
      </w:r>
      <w:r>
        <w:rPr>
          <w:vertAlign w:val="superscript"/>
        </w:rPr>
        <w:t>1</w:t>
      </w:r>
      <w:r>
        <w:t>, Joseph Terrones</w:t>
      </w:r>
      <w:r>
        <w:rPr>
          <w:vertAlign w:val="superscript"/>
        </w:rPr>
        <w:t>1</w:t>
      </w:r>
      <w:r>
        <w:t>, Hannah German</w:t>
      </w:r>
      <w:r>
        <w:rPr>
          <w:vertAlign w:val="superscript"/>
        </w:rPr>
        <w:t>1</w:t>
      </w:r>
      <w:r>
        <w:t>, Nicholas G. Smith</w:t>
      </w:r>
      <w:r>
        <w:rPr>
          <w:vertAlign w:val="superscript"/>
        </w:rPr>
        <w:t>1</w:t>
      </w:r>
    </w:p>
    <w:p w14:paraId="34C20142" w14:textId="117C8D04" w:rsidR="00754725" w:rsidRPr="00182CD2" w:rsidRDefault="00754725" w:rsidP="00A754EC">
      <w:pPr>
        <w:spacing w:line="360" w:lineRule="auto"/>
      </w:pPr>
      <w:r>
        <w:rPr>
          <w:b/>
          <w:bCs/>
        </w:rPr>
        <w:t>Author Affiliations:</w:t>
      </w:r>
      <w:r>
        <w:t xml:space="preserve"> </w:t>
      </w:r>
      <w:r>
        <w:rPr>
          <w:vertAlign w:val="superscript"/>
        </w:rPr>
        <w:t>1</w:t>
      </w:r>
      <w:r>
        <w:t>Department of Biological Sciences, Texas Tech University, Lubbock, TX USA</w:t>
      </w:r>
    </w:p>
    <w:p w14:paraId="11B70D55" w14:textId="713AFEFE" w:rsidR="00754725" w:rsidRDefault="00754725" w:rsidP="00A754EC">
      <w:pPr>
        <w:spacing w:line="360" w:lineRule="auto"/>
        <w:rPr>
          <w:b/>
        </w:rPr>
      </w:pPr>
    </w:p>
    <w:p w14:paraId="7F555C51" w14:textId="77777777" w:rsidR="00A754EC" w:rsidRDefault="00A754EC" w:rsidP="00A754EC">
      <w:pPr>
        <w:spacing w:line="360" w:lineRule="auto"/>
        <w:rPr>
          <w:b/>
        </w:rPr>
      </w:pPr>
    </w:p>
    <w:p w14:paraId="36872CE1" w14:textId="77777777" w:rsidR="00754725" w:rsidRPr="002F526D" w:rsidRDefault="00754725" w:rsidP="00A754EC">
      <w:pPr>
        <w:spacing w:line="360" w:lineRule="auto"/>
        <w:rPr>
          <w:b/>
        </w:rPr>
      </w:pPr>
      <w:r>
        <w:rPr>
          <w:b/>
        </w:rPr>
        <w:t>Manuscript compilation details</w:t>
      </w:r>
    </w:p>
    <w:p w14:paraId="7AD173A6" w14:textId="6F5022B4" w:rsidR="00754725" w:rsidRDefault="00754725" w:rsidP="00A754EC">
      <w:pPr>
        <w:spacing w:line="360" w:lineRule="auto"/>
        <w:rPr>
          <w:bCs/>
        </w:rPr>
      </w:pPr>
      <w:r w:rsidRPr="00895468">
        <w:rPr>
          <w:b/>
        </w:rPr>
        <w:t>Abstract:</w:t>
      </w:r>
      <w:r>
        <w:rPr>
          <w:bCs/>
        </w:rPr>
        <w:t xml:space="preserve"> </w:t>
      </w:r>
      <w:r w:rsidR="009B1682">
        <w:rPr>
          <w:bCs/>
        </w:rPr>
        <w:t>284</w:t>
      </w:r>
      <w:r w:rsidR="006569E0">
        <w:rPr>
          <w:bCs/>
        </w:rPr>
        <w:t xml:space="preserve"> words</w:t>
      </w:r>
    </w:p>
    <w:p w14:paraId="504EA52F" w14:textId="73DC40BB" w:rsidR="00754725" w:rsidRDefault="00754725" w:rsidP="00A754EC">
      <w:pPr>
        <w:spacing w:line="360" w:lineRule="auto"/>
        <w:rPr>
          <w:bCs/>
        </w:rPr>
      </w:pPr>
      <w:r w:rsidRPr="00006BDD">
        <w:rPr>
          <w:b/>
        </w:rPr>
        <w:t>Main text word count</w:t>
      </w:r>
      <w:r>
        <w:rPr>
          <w:bCs/>
        </w:rPr>
        <w:t>:</w:t>
      </w:r>
    </w:p>
    <w:p w14:paraId="7423DBE8" w14:textId="5D40A6AA" w:rsidR="00754725" w:rsidRDefault="00754725" w:rsidP="00A754EC">
      <w:pPr>
        <w:spacing w:line="360" w:lineRule="auto"/>
        <w:ind w:firstLine="720"/>
        <w:rPr>
          <w:bCs/>
        </w:rPr>
      </w:pPr>
      <w:r>
        <w:rPr>
          <w:bCs/>
        </w:rPr>
        <w:t xml:space="preserve">Introduction: </w:t>
      </w:r>
      <w:r w:rsidR="006B734B">
        <w:rPr>
          <w:bCs/>
        </w:rPr>
        <w:t>1379</w:t>
      </w:r>
      <w:r>
        <w:rPr>
          <w:bCs/>
        </w:rPr>
        <w:t xml:space="preserve"> words</w:t>
      </w:r>
    </w:p>
    <w:p w14:paraId="1EB83956" w14:textId="7AB578E4" w:rsidR="00754725" w:rsidRDefault="00754725" w:rsidP="00A754EC">
      <w:pPr>
        <w:spacing w:line="360" w:lineRule="auto"/>
        <w:ind w:firstLine="720"/>
        <w:rPr>
          <w:bCs/>
        </w:rPr>
      </w:pPr>
      <w:r>
        <w:rPr>
          <w:bCs/>
        </w:rPr>
        <w:t xml:space="preserve">Methods: </w:t>
      </w:r>
      <w:r w:rsidR="006B734B">
        <w:rPr>
          <w:bCs/>
        </w:rPr>
        <w:t>2017</w:t>
      </w:r>
      <w:r>
        <w:rPr>
          <w:bCs/>
        </w:rPr>
        <w:t xml:space="preserve"> words</w:t>
      </w:r>
    </w:p>
    <w:p w14:paraId="1C7C5B01" w14:textId="493D0DCE" w:rsidR="00754725" w:rsidRDefault="00754725" w:rsidP="00A754EC">
      <w:pPr>
        <w:spacing w:line="360" w:lineRule="auto"/>
        <w:ind w:firstLine="720"/>
        <w:rPr>
          <w:bCs/>
        </w:rPr>
      </w:pPr>
      <w:r>
        <w:rPr>
          <w:bCs/>
        </w:rPr>
        <w:t xml:space="preserve">Results: </w:t>
      </w:r>
      <w:r w:rsidR="009B1682">
        <w:rPr>
          <w:bCs/>
        </w:rPr>
        <w:t>1522</w:t>
      </w:r>
      <w:r>
        <w:rPr>
          <w:bCs/>
        </w:rPr>
        <w:t xml:space="preserve"> words (not including text in figures or tables)</w:t>
      </w:r>
    </w:p>
    <w:p w14:paraId="69BC0922" w14:textId="7C6ED460" w:rsidR="00754725" w:rsidRDefault="00754725" w:rsidP="00A754EC">
      <w:pPr>
        <w:spacing w:line="360" w:lineRule="auto"/>
        <w:ind w:firstLine="720"/>
        <w:rPr>
          <w:bCs/>
        </w:rPr>
      </w:pPr>
      <w:r>
        <w:rPr>
          <w:bCs/>
        </w:rPr>
        <w:t>Discussion: XX words (XX % of total word count)</w:t>
      </w:r>
    </w:p>
    <w:p w14:paraId="6DB73A09" w14:textId="37B8AAF1" w:rsidR="00754725" w:rsidRDefault="00754725" w:rsidP="00A754EC">
      <w:pPr>
        <w:spacing w:line="360" w:lineRule="auto"/>
        <w:rPr>
          <w:bCs/>
        </w:rPr>
      </w:pPr>
      <w:r w:rsidRPr="00006BDD">
        <w:rPr>
          <w:b/>
        </w:rPr>
        <w:t>References</w:t>
      </w:r>
      <w:r>
        <w:rPr>
          <w:bCs/>
        </w:rPr>
        <w:t>: XX</w:t>
      </w:r>
    </w:p>
    <w:p w14:paraId="293A5F8F" w14:textId="73C1F3CE" w:rsidR="00754725" w:rsidRDefault="00754725" w:rsidP="00A754EC">
      <w:pPr>
        <w:spacing w:line="360" w:lineRule="auto"/>
        <w:rPr>
          <w:bCs/>
        </w:rPr>
      </w:pPr>
      <w:r>
        <w:rPr>
          <w:b/>
        </w:rPr>
        <w:t>Tables and Figures</w:t>
      </w:r>
      <w:r>
        <w:rPr>
          <w:bCs/>
        </w:rPr>
        <w:t xml:space="preserve">: </w:t>
      </w:r>
      <w:r w:rsidR="006B734B">
        <w:rPr>
          <w:bCs/>
        </w:rPr>
        <w:t>5</w:t>
      </w:r>
      <w:r>
        <w:rPr>
          <w:bCs/>
        </w:rPr>
        <w:t xml:space="preserve"> tables, </w:t>
      </w:r>
      <w:r w:rsidR="006B734B">
        <w:rPr>
          <w:bCs/>
        </w:rPr>
        <w:t>6</w:t>
      </w:r>
      <w:r>
        <w:rPr>
          <w:bCs/>
        </w:rPr>
        <w:t xml:space="preserve"> figures</w:t>
      </w:r>
    </w:p>
    <w:p w14:paraId="3F70C731" w14:textId="6490DDFE" w:rsidR="00754725" w:rsidRPr="00F73BB7" w:rsidRDefault="00754725" w:rsidP="00A754EC">
      <w:pPr>
        <w:spacing w:line="360" w:lineRule="auto"/>
        <w:rPr>
          <w:bCs/>
        </w:rPr>
      </w:pPr>
      <w:r>
        <w:rPr>
          <w:b/>
        </w:rPr>
        <w:t>Supplemental Information</w:t>
      </w:r>
      <w:r>
        <w:rPr>
          <w:bCs/>
        </w:rPr>
        <w:t>: This manuscript reports XX tables and XX figures as supplemental information</w:t>
      </w:r>
      <w:r>
        <w:rPr>
          <w:b/>
        </w:rPr>
        <w:br w:type="page"/>
      </w:r>
    </w:p>
    <w:p w14:paraId="2A46FF76" w14:textId="037BDE8E" w:rsidR="00754725" w:rsidRDefault="003B6FAA" w:rsidP="00A754EC">
      <w:pPr>
        <w:spacing w:line="360" w:lineRule="auto"/>
        <w:rPr>
          <w:b/>
          <w:bCs/>
        </w:rPr>
      </w:pPr>
      <w:r>
        <w:rPr>
          <w:b/>
          <w:bCs/>
        </w:rPr>
        <w:lastRenderedPageBreak/>
        <w:t>Abstract</w:t>
      </w:r>
    </w:p>
    <w:p w14:paraId="481F6C48" w14:textId="5CF6F6C2" w:rsidR="00B62938" w:rsidRDefault="009B1682" w:rsidP="00A754EC">
      <w:pPr>
        <w:spacing w:line="360" w:lineRule="auto"/>
      </w:pPr>
      <w:r>
        <w:t>Many t</w:t>
      </w:r>
      <w:r w:rsidR="00621CDE">
        <w:t>errestrial biosphere models formulate photosynthesis based on positive linear relationships between soil nutrient availability, leaf nutrient allocation, and photosynthetic capacity. While commonly observed in nature, this formulation does not account for plant acclimation responses to the environment, which can modify leaf nutrient allocation and photosynthetic capacity independent of soil nutrient availability.</w:t>
      </w:r>
      <w:r w:rsidR="0085460C">
        <w:t xml:space="preserve"> Photosynthetic least-cost theory could be a useful solution for including acclimation responses in next generation terrestrial biosphere models</w:t>
      </w:r>
      <w:r w:rsidR="004039EE">
        <w:t>. However,</w:t>
      </w:r>
      <w:r w:rsidR="0085460C">
        <w:t xml:space="preserve"> few direct tests of the theory exist aside from a few global gradient analyses,</w:t>
      </w:r>
      <w:r w:rsidR="004039EE">
        <w:t xml:space="preserve"> which</w:t>
      </w:r>
      <w:r w:rsidR="0085460C">
        <w:t xml:space="preserve"> limit</w:t>
      </w:r>
      <w:r w:rsidR="004039EE">
        <w:t>s</w:t>
      </w:r>
      <w:r w:rsidR="0085460C">
        <w:t xml:space="preserve"> our ability to </w:t>
      </w:r>
      <w:r w:rsidR="004039EE">
        <w:t xml:space="preserve">evaluate underlying </w:t>
      </w:r>
      <w:r w:rsidR="0085460C">
        <w:t>assumptions</w:t>
      </w:r>
      <w:r w:rsidR="004039EE">
        <w:t xml:space="preserve"> of the theory</w:t>
      </w:r>
      <w:r w:rsidR="0085460C">
        <w:t xml:space="preserve">. In this study, we measured leaf and </w:t>
      </w:r>
      <w:r w:rsidR="00C07F2A">
        <w:t xml:space="preserve">whole plant traits in </w:t>
      </w:r>
      <w:r w:rsidR="003B410D">
        <w:rPr>
          <w:i/>
          <w:iCs/>
        </w:rPr>
        <w:t xml:space="preserve">Glycine max </w:t>
      </w:r>
      <w:r w:rsidR="003B410D" w:rsidRPr="00462729">
        <w:t>L. (</w:t>
      </w:r>
      <w:proofErr w:type="spellStart"/>
      <w:r w:rsidR="003B410D" w:rsidRPr="00462729">
        <w:t>Merr</w:t>
      </w:r>
      <w:proofErr w:type="spellEnd"/>
      <w:r w:rsidR="003B410D" w:rsidRPr="00462729">
        <w:t>.)</w:t>
      </w:r>
      <w:r w:rsidR="003B410D">
        <w:t xml:space="preserve"> grown under two soil nitrogen fertilization treatments both with and without </w:t>
      </w:r>
      <w:proofErr w:type="spellStart"/>
      <w:r w:rsidR="003B410D">
        <w:rPr>
          <w:i/>
          <w:iCs/>
        </w:rPr>
        <w:t>Bradyrhizobium</w:t>
      </w:r>
      <w:proofErr w:type="spellEnd"/>
      <w:r w:rsidR="003B410D">
        <w:rPr>
          <w:i/>
          <w:iCs/>
        </w:rPr>
        <w:t xml:space="preserve"> japonicum</w:t>
      </w:r>
      <w:r w:rsidR="003B410D">
        <w:t xml:space="preserve"> inoculation </w:t>
      </w:r>
      <w:r w:rsidR="00C07F2A">
        <w:t>through</w:t>
      </w:r>
      <w:r w:rsidR="003B410D">
        <w:t xml:space="preserve"> a full factorial greenhouse experiment</w:t>
      </w:r>
      <w:r w:rsidR="00C07F2A">
        <w:t>. After a seven-week growth period, we found that increasing nitrogen fertilization increased leaf nitrogen allocation, leaf nitrogen per stomatal conductance, total leaf area, and total biomass. These patterns corresponded with a reduction in leaf photosynthesis, photosynthetic nitrogen use efficiency, stomatal conductance</w:t>
      </w:r>
      <w:r w:rsidR="004039EE">
        <w:t>, and structural carbon costs to acquire nitrogen</w:t>
      </w:r>
      <w:r w:rsidR="00C07F2A">
        <w:t>. Interestingly, inoculation increased leaf nitrogen allocation and total leaf area</w:t>
      </w:r>
      <w:r w:rsidR="004039EE">
        <w:t xml:space="preserve"> and decreased structural carbon costs to acquire nitrogen</w:t>
      </w:r>
      <w:r w:rsidR="003032DB">
        <w:t xml:space="preserve">, but only under low fertilization. There was also no overall effect of inoculation on </w:t>
      </w:r>
      <w:r w:rsidR="00C07F2A">
        <w:t xml:space="preserve">leaf biochemistry, photosynthetic nitrogen use efficiency, water use efficiency, or whole plant growth. </w:t>
      </w:r>
      <w:r w:rsidR="00B62938">
        <w:t xml:space="preserve">While the </w:t>
      </w:r>
      <w:r w:rsidR="003032DB">
        <w:t>effects</w:t>
      </w:r>
      <w:r w:rsidR="00B62938">
        <w:t xml:space="preserve"> of nitrogen fertilization on nitrogen-water use tradeoffs</w:t>
      </w:r>
      <w:r w:rsidR="003032DB">
        <w:t xml:space="preserve"> observed here</w:t>
      </w:r>
      <w:r w:rsidR="00B62938">
        <w:t xml:space="preserve"> support patterns expected from photosynthetic least-cost theory, we speculate that these responses may have been </w:t>
      </w:r>
      <w:r w:rsidR="003032DB">
        <w:t>diminished</w:t>
      </w:r>
      <w:r w:rsidR="00B62938">
        <w:t xml:space="preserve"> by stronger whole plant growth responses to fertilization. Additionally, we found no evidence to suggest that inoculation modified patterns expected from theory, although did contribute to biomass accumulation</w:t>
      </w:r>
      <w:r w:rsidR="006D7E2D">
        <w:t xml:space="preserve"> and total leaf area</w:t>
      </w:r>
      <w:r w:rsidR="00B62938">
        <w:t xml:space="preserve"> under low soil nitrogen that may have further </w:t>
      </w:r>
      <w:r w:rsidR="006D7E2D">
        <w:t xml:space="preserve">diminished </w:t>
      </w:r>
      <w:r w:rsidR="00B62938">
        <w:t>the magnitude of leaf acclimation responses</w:t>
      </w:r>
      <w:r w:rsidR="006D7E2D">
        <w:t xml:space="preserve"> to soil nitrogen fertilization</w:t>
      </w:r>
      <w:r w:rsidR="00B62938">
        <w:t>.</w:t>
      </w:r>
    </w:p>
    <w:p w14:paraId="6C178996" w14:textId="77777777" w:rsidR="003B6FAA" w:rsidRDefault="003B6FAA" w:rsidP="00A754EC">
      <w:pPr>
        <w:spacing w:line="360" w:lineRule="auto"/>
        <w:rPr>
          <w:b/>
          <w:bCs/>
        </w:rPr>
      </w:pPr>
    </w:p>
    <w:p w14:paraId="5679DE14" w14:textId="44358146" w:rsidR="00754725" w:rsidRDefault="003B6FAA" w:rsidP="00A754EC">
      <w:pPr>
        <w:spacing w:line="360" w:lineRule="auto"/>
        <w:rPr>
          <w:b/>
          <w:bCs/>
        </w:rPr>
      </w:pPr>
      <w:r>
        <w:rPr>
          <w:b/>
          <w:bCs/>
        </w:rPr>
        <w:t>Keywords</w:t>
      </w:r>
    </w:p>
    <w:p w14:paraId="60F62E0F" w14:textId="0E33D442" w:rsidR="003B6FAA" w:rsidRPr="00091EA0" w:rsidRDefault="00B62938" w:rsidP="00A754EC">
      <w:pPr>
        <w:spacing w:line="360" w:lineRule="auto"/>
      </w:pPr>
      <w:r>
        <w:t>n</w:t>
      </w:r>
      <w:r w:rsidR="00091EA0" w:rsidRPr="00091EA0">
        <w:t>itrogen fixation</w:t>
      </w:r>
      <w:r w:rsidR="00091EA0">
        <w:t>; photosynthetic least-cost theory; whole plant growth; greenhouse; crops; nutrient acquisition strategy</w:t>
      </w:r>
      <w:r w:rsidR="003B6FAA" w:rsidRPr="00091EA0">
        <w:br w:type="page"/>
      </w:r>
    </w:p>
    <w:p w14:paraId="71A9F274" w14:textId="54BE5AD9" w:rsidR="00C654B2" w:rsidRDefault="003B6FAA" w:rsidP="00C654B2">
      <w:pPr>
        <w:spacing w:line="360" w:lineRule="auto"/>
        <w:rPr>
          <w:ins w:id="2" w:author="Perkowski, Evan A" w:date="2022-06-09T14:39:00Z"/>
        </w:rPr>
      </w:pPr>
      <w:r>
        <w:rPr>
          <w:b/>
          <w:bCs/>
        </w:rPr>
        <w:lastRenderedPageBreak/>
        <w:t>Introduction</w:t>
      </w:r>
      <w:r w:rsidR="00FF2F22">
        <w:t xml:space="preserve"> </w:t>
      </w:r>
    </w:p>
    <w:p w14:paraId="4A3744DF" w14:textId="423A5F55" w:rsidR="00766809" w:rsidRDefault="00521B92" w:rsidP="00766809">
      <w:pPr>
        <w:spacing w:line="360" w:lineRule="auto"/>
        <w:ind w:firstLine="720"/>
      </w:pPr>
      <w:r>
        <w:t xml:space="preserve">Terrestrial </w:t>
      </w:r>
      <w:r w:rsidR="00C654B2">
        <w:t>eco</w:t>
      </w:r>
      <w:r>
        <w:t>systems are regulated by complex carbon and nitrogen biogeochemical cycles</w:t>
      </w:r>
      <w:r w:rsidR="009A02EE">
        <w:t xml:space="preserve">. As a result, terrestrial biosphere models must accurately represent these complex cycles if they are to accurately </w:t>
      </w:r>
      <w:r w:rsidR="009A02EE">
        <w:t xml:space="preserve">simulate past and predict future </w:t>
      </w:r>
      <w:r w:rsidR="009A02EE">
        <w:t xml:space="preserve">carbon and nutrient </w:t>
      </w:r>
      <w:r w:rsidR="009A02EE">
        <w:t>fluxes between the atmosphere and biosphere</w:t>
      </w:r>
      <w:r w:rsidR="009A02EE">
        <w:t xml:space="preserve"> </w:t>
      </w:r>
      <w:r w:rsidR="009A02EE">
        <w:fldChar w:fldCharType="begin" w:fldLock="1"/>
      </w:r>
      <w:r w:rsidR="00D73281">
        <w:instrText>ADDIN CSL_CITATION {"citationItems":[{"id":"ITEM-1","itemData":{"author":[{"dropping-particle":"","family":"Oreskes","given":"Naomi","non-dropping-particle":"","parse-names":false,"suffix":""},{"dropping-particle":"","family":"Shrader-Frechette","given":"Kristin","non-dropping-particle":"","parse-names":false,"suffix":""},{"dropping-particle":"","family":"Belitz","given":"Kenneth","non-dropping-particle":"","parse-names":false,"suffix":""}],"container-title":"Science","id":"ITEM-1","issue":"5147","issued":{"date-parts":[["1994"]]},"page":"641-646","title":"Verification , Validation , and Confirmation of Numerical Models in the Earth Sciences","type":"article-journal","volume":"263"},"uris":["http://www.mendeley.com/documents/?uuid=530c7891-debc-430a-985c-fd6877ad0617"]},{"id":"ITEM-2","itemData":{"DOI":"10.5194/acp-15-5987-2015","ISSN":"16807324","abstract":"Land surface models (LSMs) are increasingly called upon to represent not only the exchanges of energy, water and momentum across the land-atmosphere interface (their original purpose in climate models), but also how ecosystems and water resources respond to climate and atmospheric environment, and how these responses in turn influence land-atmosphere fluxes of carbon dioxide (CO2), trace gases and other species that affect the composition and chemistry of the atmosphere. However, the LSMs embedded in state-of-the-art climate models differ in how they represent fundamental aspects of the hydrological and carbon cycles, resulting in large inter-model differences and sometimes faulty predictions. These \"third-generation\" LSMs respect the close coupling of the carbon and water cycles through plants, but otherwise tend to be under-constrained, and have not taken full advantage of robust hydrological parameterizations that were independently developed in offline models. Benchmarking, combining multiple sources of atmospheric, biospheric and hydrological data, should be a required component of LSM development, but this field has been relatively poorly supported and intermittently pursued. Moreover, benchmarking alone is not sufficient to ensure that models improve. Increasing complexity may increase realism but decrease reliability and robustness, by increasing the number of poorly known model parameters. In contrast, simplifying the representation of complex processes by stochastic parameterization (the representation of unresolved processes by statistical distributions of values) has been shown to improve model reliability and realism in both atmospheric and land-surface modelling contexts. We provide examples for important processes in hydrology (the generation of runoff and flow routing in heterogeneous catchments) and biology (carbon uptake by species-diverse ecosystems). We propose that the way forward for next-generation complex LSMs will include: (a) representations of biological and hydrological processes based on the implementation of multiple internal constraints; (b) systematic application of benchmarking and data assimilation techniques to optimize parameter values and thereby test the structural adequacy of models; and (c) stochastic parameterization of unresolved variability, applied in both the hydrological and the biological domains.","author":[{"dropping-particle":"","family":"Prentice","given":"I Colin","non-dropping-particle":"","parse-names":false,"suffix":""},{"dropping-particle":"","family":"Liang","given":"Xu","non-dropping-particle":"","parse-names":false,"suffix":""},{"dropping-particle":"","family":"Medlyn","given":"Belinda E","non-dropping-particle":"","parse-names":false,"suffix":""},{"dropping-particle":"","family":"Wang","given":"Ying-Ping","non-dropping-particle":"","parse-names":false,"suffix":""}],"container-title":"Atmospheric Chemistry and Physics","id":"ITEM-2","issued":{"date-parts":[["2015"]]},"page":"5987-6005","title":"Reliable, robust and realistic: The three R's of next-generation land-surface modelling","type":"article-journal","volume":"15"},"uris":["http://www.mendeley.com/documents/?uuid=4c863f36-0f41-4a37-8b69-328cc4526cd9"]}],"mendeley":{"formattedCitation":"(Oreskes et al., 1994; Prentice et al., 2015)","plainTextFormattedCitation":"(Oreskes et al., 1994; Prentice et al., 2015)","previouslyFormattedCitation":"(Oreskes et al., 1994; Prentice et al., 2015)"},"properties":{"noteIndex":0},"schema":"https://github.com/citation-style-language/schema/raw/master/csl-citation.json"}</w:instrText>
      </w:r>
      <w:r w:rsidR="009A02EE">
        <w:fldChar w:fldCharType="separate"/>
      </w:r>
      <w:r w:rsidR="009A02EE" w:rsidRPr="009A02EE">
        <w:rPr>
          <w:noProof/>
        </w:rPr>
        <w:t>(Oreskes et al., 1994; Prentice et al., 2015)</w:t>
      </w:r>
      <w:r w:rsidR="009A02EE">
        <w:fldChar w:fldCharType="end"/>
      </w:r>
      <w:r w:rsidR="009A02EE">
        <w:t xml:space="preserve">. However, while carbon and nutrient flux simulations generally agree across terrestrial biosphere model products </w:t>
      </w:r>
      <w:r w:rsidR="009A02EE">
        <w:t>using past climate data</w:t>
      </w:r>
      <w:r w:rsidR="009A02EE">
        <w:t xml:space="preserve">, there is considerable variation in the simulation of these fluxes under future </w:t>
      </w:r>
      <w:r w:rsidR="000103A6">
        <w:t>environmental change scenarios</w:t>
      </w:r>
      <w:r w:rsidR="009A02EE">
        <w:t xml:space="preserve"> </w:t>
      </w:r>
      <w:r w:rsidR="00D73281">
        <w:fldChar w:fldCharType="begin" w:fldLock="1"/>
      </w:r>
      <w:r w:rsidR="00D73281">
        <w:instrText>ADDIN CSL_CITATION {"citationItems":[{"id":"ITEM-1","itemData":{"DOI":"10.1175/JCLI-D-12-00579.1","ISSN":"0894-8755","abstract":"In the context of phase 5 of the Coupled Model Intercomparison Project, most climate simulations use prescribed atmospheric CO2 concentration and therefore do not interactively include the effect of carbon cycle feedbacks. However, the representative concentration pathway 8.5 (RCP8.5) scenario has additionally been run by earth system models with prescribed CO2 emissions. This paper analyzes the climate projections of 11 earth system models (ESMs) that performed both emission-driven and concentration-driven RCP8.5 simulations. When forced by RCP8.5 CO2 emissions, models simulate a large spread in atmospheric CO2; the simulated 2100 concentrations range between 795 and 1145 ppm. Seven out of the 11 ESMs simulate a larger CO2 (on average by 44 ppm, 985 ± 97 ppm by 2100) and hence higher radiative forcing (by 0.25 W m−2) when driven by CO2 emissions than for the concentration-driven scenarios (941 ppm). However, most of these models already overestimate the present-day CO2, with the present-day biases reasonably well correlated with future atmospheric concentrations’ departure from the prescribed concentration. The uncertainty in CO2 projections is mainly attributable to uncertainties in the response of the land carbon cycle. As a result of simulated higher CO2 concentrations than in the concentration-driven simulations, temperature projections are generally higher when ESMs are driven with CO2 emissions. Global surface temperature change by 2100 (relative to present day) increased by 3.9° ± 0.9°C for the emission-driven simulations compared to 3.7° ± 0.7°C in the concentration-driven simulations. Although the lower ends are comparable in both sets of simulations, the highest climate projections are significantly warmer in the emission-driven simulations because of stronger carbon cycle feedbacks.","author":[{"dropping-particle":"","family":"Friedlingstein","given":"Pierre","non-dropping-particle":"","parse-names":false,"suffix":""},{"dropping-particle":"","family":"Meinshausen","given":"Malte","non-dropping-particle":"","parse-names":false,"suffix":""},{"dropping-particle":"","family":"Arora","given":"Vivek K","non-dropping-particle":"","parse-names":false,"suffix":""},{"dropping-particle":"","family":"Jones","given":"Chris D","non-dropping-particle":"","parse-names":false,"suffix":""},{"dropping-particle":"","family":"Anav","given":"Alessandro","non-dropping-particle":"","parse-names":false,"suffix":""},{"dropping-particle":"","family":"Liddicoat","given":"Spencer K","non-dropping-particle":"","parse-names":false,"suffix":""},{"dropping-particle":"","family":"Knutti","given":"Reto","non-dropping-particle":"","parse-names":false,"suffix":""}],"container-title":"Journal of Climate","id":"ITEM-1","issue":"2","issued":{"date-parts":[["2014","1","15"]]},"page":"511-526","title":"Uncertainties in CMIP5 climate projections due to carbon cycle feedbacks","type":"article-journal","volume":"27"},"uris":["http://www.mendeley.com/documents/?uuid=a0770067-220a-4b21-9cfa-fc587f4a935c"]}],"mendeley":{"formattedCitation":"(Friedlingstein et al., 2014)","plainTextFormattedCitation":"(Friedlingstein et al., 2014)"},"properties":{"noteIndex":0},"schema":"https://github.com/citation-style-language/schema/raw/master/csl-citation.json"}</w:instrText>
      </w:r>
      <w:r w:rsidR="00D73281">
        <w:fldChar w:fldCharType="separate"/>
      </w:r>
      <w:r w:rsidR="00D73281" w:rsidRPr="00D73281">
        <w:rPr>
          <w:noProof/>
        </w:rPr>
        <w:t>(Friedlingstein et al., 2014)</w:t>
      </w:r>
      <w:r w:rsidR="00D73281">
        <w:fldChar w:fldCharType="end"/>
      </w:r>
      <w:r w:rsidR="009A02EE">
        <w:t xml:space="preserve">. This could be due to an incomplete understanding of how changing </w:t>
      </w:r>
      <w:r w:rsidR="000103A6">
        <w:t>environments modifies important processes that are directly or indirectly regulated by carbon and nutrient fluxes between the atmosphere and biosphere, such as litter decomposition (), soil organic matter decomposition (), photosynthesis (), autotrophic respiration (), and heterotrophic respiration ().</w:t>
      </w:r>
    </w:p>
    <w:p w14:paraId="061640FE" w14:textId="21D607BF" w:rsidR="00766809" w:rsidRDefault="000103A6" w:rsidP="00766809">
      <w:pPr>
        <w:spacing w:line="360" w:lineRule="auto"/>
        <w:ind w:firstLine="720"/>
      </w:pPr>
      <w:r>
        <w:t xml:space="preserve">Plants undergo multiple processes that couple carbon and nutrient fluxes between the atmosphere and biosphere. </w:t>
      </w:r>
      <w:r w:rsidR="00766809">
        <w:t>For example, plants acquire nitrogen from the soil via direct uptake or through symbioses with nitrogen-fixing bacteria or mycorrhizal fungi</w:t>
      </w:r>
    </w:p>
    <w:p w14:paraId="7D4D0B6F" w14:textId="77777777" w:rsidR="00766809" w:rsidRDefault="00766809" w:rsidP="00766809">
      <w:pPr>
        <w:spacing w:line="360" w:lineRule="auto"/>
        <w:ind w:firstLine="720"/>
      </w:pPr>
    </w:p>
    <w:p w14:paraId="63C6F5C8" w14:textId="735E220C" w:rsidR="00766809" w:rsidRDefault="000103A6" w:rsidP="00766809">
      <w:pPr>
        <w:spacing w:line="360" w:lineRule="auto"/>
        <w:ind w:firstLine="720"/>
      </w:pPr>
      <w:r>
        <w:t>For example, plants</w:t>
      </w:r>
      <w:r w:rsidR="00D73281">
        <w:t xml:space="preserve"> </w:t>
      </w:r>
      <w:r w:rsidR="00766809">
        <w:t>use</w:t>
      </w:r>
      <w:r w:rsidR="00D73281">
        <w:t xml:space="preserve"> a series of photosynthetic reactions </w:t>
      </w:r>
      <w:r w:rsidR="00766809">
        <w:t xml:space="preserve">with </w:t>
      </w:r>
      <w:r w:rsidR="00D73281">
        <w:t>nitrogen-dense enzymes such as Ribulose-1,5-bisphosphate carboxylase/oxygenase (“Rubisco”) to</w:t>
      </w:r>
      <w:r>
        <w:t xml:space="preserve"> </w:t>
      </w:r>
      <w:r w:rsidR="00D73281">
        <w:t>fix carbon dioxide and create simple sugars that are either accumulated as biomass (), sequestered to secondary metabolites (), lost through autotrophic respiration (), or shuttled belowground to acquire soil resources such as nutrients or water ().</w:t>
      </w:r>
    </w:p>
    <w:p w14:paraId="6AAC34BE" w14:textId="77777777" w:rsidR="007B7C4F" w:rsidRDefault="007B7C4F" w:rsidP="00D73281">
      <w:pPr>
        <w:spacing w:line="360" w:lineRule="auto"/>
        <w:ind w:firstLine="720"/>
      </w:pPr>
    </w:p>
    <w:p w14:paraId="1C1BF149" w14:textId="7C1C7472" w:rsidR="007B7C4F" w:rsidRDefault="007B7C4F" w:rsidP="00D73281">
      <w:pPr>
        <w:spacing w:line="360" w:lineRule="auto"/>
        <w:ind w:firstLine="720"/>
      </w:pPr>
      <w:r>
        <w:t xml:space="preserve">The inherent link between carbon and nutrient fluxes in driving photosynthetic processes </w:t>
      </w:r>
    </w:p>
    <w:p w14:paraId="3D316F30" w14:textId="77777777" w:rsidR="007B7C4F" w:rsidRDefault="007B7C4F" w:rsidP="00D73281">
      <w:pPr>
        <w:spacing w:line="360" w:lineRule="auto"/>
        <w:ind w:firstLine="720"/>
      </w:pPr>
    </w:p>
    <w:p w14:paraId="7B28B2FD" w14:textId="77777777" w:rsidR="007B7C4F" w:rsidRDefault="007B7C4F" w:rsidP="00D73281">
      <w:pPr>
        <w:spacing w:line="360" w:lineRule="auto"/>
        <w:ind w:firstLine="720"/>
      </w:pPr>
    </w:p>
    <w:p w14:paraId="062CBEAB" w14:textId="2198BA1D" w:rsidR="000103A6" w:rsidRPr="007B7C4F" w:rsidRDefault="007B7C4F" w:rsidP="00D73281">
      <w:pPr>
        <w:spacing w:line="360" w:lineRule="auto"/>
        <w:ind w:firstLine="720"/>
      </w:pPr>
      <w:r>
        <w:t>As a result, many have conducted experiments attempting to understand photosynthetic responses to environmental change, most notably due to light availability (), nitrogen availability (), increasing temperatures (), water stress (), or increasing CO</w:t>
      </w:r>
      <w:r>
        <w:rPr>
          <w:vertAlign w:val="subscript"/>
        </w:rPr>
        <w:t>2</w:t>
      </w:r>
      <w:r>
        <w:t xml:space="preserve"> ().</w:t>
      </w:r>
    </w:p>
    <w:p w14:paraId="4ED7DBBF" w14:textId="287249E8" w:rsidR="007B7C4F" w:rsidRDefault="00F5091C" w:rsidP="007B7C4F">
      <w:pPr>
        <w:spacing w:line="360" w:lineRule="auto"/>
        <w:ind w:firstLine="720"/>
      </w:pPr>
      <w:ins w:id="3" w:author="Perkowski, Evan A" w:date="2022-06-09T13:59:00Z">
        <w:r>
          <w:t xml:space="preserve">Nitrogen availability may alter linkages between terrestrial carbon and </w:t>
        </w:r>
      </w:ins>
      <w:ins w:id="4" w:author="Perkowski, Evan A" w:date="2022-06-09T14:00:00Z">
        <w:r>
          <w:t xml:space="preserve">nitrogen cycles through modifying leaf carbon and nitrogen use. </w:t>
        </w:r>
      </w:ins>
      <w:r w:rsidR="007B7C4F">
        <w:t xml:space="preserve">Due to the high nitrogen requirements to build </w:t>
      </w:r>
      <w:r w:rsidR="007B7C4F">
        <w:lastRenderedPageBreak/>
        <w:t>and maintain photosynthetic enzymes, positive relationships between soil nitrogen availability, leaf nitrogen allocation, and photosynthetic capacity are common ().</w:t>
      </w:r>
    </w:p>
    <w:p w14:paraId="438A2465" w14:textId="42CAACCC" w:rsidR="007B7C4F" w:rsidRDefault="007B7C4F" w:rsidP="007B7C4F">
      <w:pPr>
        <w:spacing w:line="360" w:lineRule="auto"/>
        <w:ind w:firstLine="720"/>
      </w:pPr>
      <w:r>
        <w:t xml:space="preserve">Nitrogen availability may also alter linkages </w:t>
      </w:r>
    </w:p>
    <w:p w14:paraId="4F94654C" w14:textId="3ADC77BA" w:rsidR="007B7C4F" w:rsidRDefault="007B7C4F" w:rsidP="007B7C4F">
      <w:pPr>
        <w:spacing w:line="360" w:lineRule="auto"/>
        <w:ind w:firstLine="720"/>
      </w:pPr>
      <w:r>
        <w:t xml:space="preserve">Leaf responses to nitrogen availability may depend on whole plant carbon and nitrogen use responses </w:t>
      </w:r>
    </w:p>
    <w:p w14:paraId="60347D58" w14:textId="726D9ED7" w:rsidR="00F5091C" w:rsidRDefault="00F5091C" w:rsidP="003032DB">
      <w:pPr>
        <w:spacing w:line="360" w:lineRule="auto"/>
        <w:ind w:firstLine="720"/>
        <w:rPr>
          <w:ins w:id="5" w:author="Perkowski, Evan A" w:date="2022-06-09T14:01:00Z"/>
        </w:rPr>
      </w:pPr>
      <w:ins w:id="6" w:author="Perkowski, Evan A" w:date="2022-06-09T14:00:00Z">
        <w:r>
          <w:t>While these leaf responses are commonly observed, this might depend on whether nitrogen availability also modifies whole plant carbon and nitrogen use. [whole plant level</w:t>
        </w:r>
      </w:ins>
      <w:ins w:id="7" w:author="Perkowski, Evan A" w:date="2022-06-09T14:01:00Z">
        <w:r>
          <w:t>]</w:t>
        </w:r>
      </w:ins>
    </w:p>
    <w:p w14:paraId="1746E619" w14:textId="1B74D5AB" w:rsidR="00DA425E" w:rsidRDefault="00B601C0" w:rsidP="009018A1">
      <w:pPr>
        <w:spacing w:line="360" w:lineRule="auto"/>
        <w:ind w:firstLine="720"/>
      </w:pPr>
      <w:ins w:id="8" w:author="Perkowski, Evan A" w:date="2022-06-09T14:01:00Z">
        <w:r>
          <w:t>Eff</w:t>
        </w:r>
      </w:ins>
      <w:ins w:id="9" w:author="Perkowski, Evan A" w:date="2022-06-09T14:02:00Z">
        <w:r>
          <w:t>ects of nitrogen availability on leaf</w:t>
        </w:r>
      </w:ins>
      <w:ins w:id="10" w:author="Perkowski, Evan A" w:date="2022-06-09T14:04:00Z">
        <w:r>
          <w:t xml:space="preserve"> or whole plant</w:t>
        </w:r>
      </w:ins>
      <w:ins w:id="11" w:author="Perkowski, Evan A" w:date="2022-06-09T14:02:00Z">
        <w:r>
          <w:t xml:space="preserve"> carbon and nitrogen use may depend on </w:t>
        </w:r>
      </w:ins>
      <w:ins w:id="12" w:author="Perkowski, Evan A" w:date="2022-06-09T14:04:00Z">
        <w:r>
          <w:t>whether</w:t>
        </w:r>
      </w:ins>
      <w:ins w:id="13" w:author="Perkowski, Evan A" w:date="2022-06-09T14:02:00Z">
        <w:r>
          <w:t xml:space="preserve"> a species is capable of associating with symbiotic nitrogen-fixing bacteria</w:t>
        </w:r>
      </w:ins>
      <w:ins w:id="14" w:author="Perkowski, Evan A" w:date="2022-06-09T14:04:00Z">
        <w:r>
          <w:t>.</w:t>
        </w:r>
      </w:ins>
      <w:ins w:id="15" w:author="Perkowski, Evan A" w:date="2022-06-09T14:13:00Z">
        <w:r w:rsidR="009018A1">
          <w:t xml:space="preserve"> </w:t>
        </w:r>
      </w:ins>
      <w:r w:rsidR="009018A1">
        <w:t xml:space="preserve">Plants acquire nutrients through different nutrient acquisition strategies such as direct uptake or through symbioses with mycorrhizal fungi and symbiotic nitrogen-fixing bacteria </w:t>
      </w:r>
      <w:r w:rsidR="009018A1">
        <w:fldChar w:fldCharType="begin" w:fldLock="1"/>
      </w:r>
      <w:r w:rsidR="00D73281">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Symbiosis","type":"book"},"uris":["http://www.mendeley.com/documents/?uuid=7de52699-7fb0-461b-b0db-02c8da38a432"]}],"mendeley":{"formattedCitation":"(Smith &amp; Read, 2008)","plainTextFormattedCitation":"(Smith &amp; Read, 2008)","previouslyFormattedCitation":"(Smith &amp; Read, 2008)"},"properties":{"noteIndex":0},"schema":"https://github.com/citation-style-language/schema/raw/master/csl-citation.json"}</w:instrText>
      </w:r>
      <w:r w:rsidR="009018A1">
        <w:fldChar w:fldCharType="separate"/>
      </w:r>
      <w:r w:rsidR="009A02EE" w:rsidRPr="009A02EE">
        <w:rPr>
          <w:noProof/>
        </w:rPr>
        <w:t>(Smith &amp; Read, 2008)</w:t>
      </w:r>
      <w:r w:rsidR="009018A1">
        <w:fldChar w:fldCharType="end"/>
      </w:r>
      <w:r w:rsidR="009018A1">
        <w:t xml:space="preserve">. Costs of nutrient use have been shown to vary in species that have different nutrient acquisition strategies </w:t>
      </w:r>
      <w:r w:rsidR="009018A1">
        <w:fldChar w:fldCharType="begin" w:fldLock="1"/>
      </w:r>
      <w:r w:rsidR="009018A1">
        <w:instrText>ADDIN CSL_CITATION {"citationItems":[{"id":"ITEM-1","itemData":{"DOI":"10.1002/2014JG002660.Received","abstract":"Accurate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Biogeosciences","id":"ITEM-1","issued":{"date-parts":[["2014"]]},"page":"1684-1697","title":"Modeling the carbon cost of plant nitrogen acquisition: Mycorrhizal trade-offs and multipath resistance uptake improve predictions of retranslocation","type":"article-journal","volume":"119"},"uris":["http://www.mendeley.com/documents/?uuid=d402da8e-476e-48bc-8d9c-7c76f7aa03a4"]},{"id":"ITEM-2","itemData":{"DOI":"10.1093/jxb/erab253","ISSN":"0022-0957","abstract":"Plant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Botany","editor":[{"dropping-particle":"","family":"Rogers","given":"Alistair","non-dropping-particle":"","parse-names":false,"suffix":""}],"id":"ITEM-2","issue":"15","issued":{"date-parts":[["2021","7","28"]]},"page":"5766-5776","title":"Root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strategies","type":"article-journal","volume":"72"},"uris":["http://www.mendeley.com/documents/?uuid=233b0f00-9a30-4c3a-a2bb-5e67ae9c0e5f"]},{"id":"ITEM-3","itemData":{"DOI":"10.1111/nph.14872","ISBN":"7476820487","ISSN":"0028-646X","abstract":"Land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Phytologist","id":"ITEM-3","issue":"2","issued":{"date-parts":[["2018","1","6"]]},"page":"507-522","title":"Ecosystem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acquisition","type":"article-journal","volume":"217"},"uris":["http://www.mendeley.com/documents/?uuid=f5a032e4-11bd-468b-88f1-a7a4ce482036"]}],"mendeley":{"formattedCitation":"(Brzostek et al., 2014; Perkowski et al., 2021; Terrer et al., 2018)","plainTextFormattedCitation":"(Brzostek et al., 2014; Perkowski et al., 2021; Terrer et al., 2018)","previouslyFormattedCitation":"(Brzostek et al., 2014; Perkowski et al., 2021; Terrer et al., 2018)"},"properties":{"noteIndex":0},"schema":"https://github.com/citation-style-language/schema/raw/master/csl-citation.json"}</w:instrText>
      </w:r>
      <w:r w:rsidR="009018A1">
        <w:fldChar w:fldCharType="separate"/>
      </w:r>
      <w:r w:rsidR="009018A1" w:rsidRPr="00266FA1">
        <w:rPr>
          <w:noProof/>
        </w:rPr>
        <w:t>(Brzostek et al., 2014; Perkowski et al., 2021; Terrer et al., 2018)</w:t>
      </w:r>
      <w:r w:rsidR="009018A1">
        <w:fldChar w:fldCharType="end"/>
      </w:r>
      <w:ins w:id="16" w:author="Perkowski, Evan A" w:date="2022-06-09T14:14:00Z">
        <w:r w:rsidR="009018A1">
          <w:t>;</w:t>
        </w:r>
      </w:ins>
      <w:r w:rsidR="00DA425E">
        <w:t xml:space="preserve"> ()</w:t>
      </w:r>
      <w:commentRangeStart w:id="17"/>
      <w:r w:rsidR="00DA425E">
        <w:t>.</w:t>
      </w:r>
      <w:commentRangeEnd w:id="17"/>
      <w:r w:rsidR="00072D81">
        <w:rPr>
          <w:rStyle w:val="CommentReference"/>
          <w:rFonts w:eastAsia="Times New Roman" w:cs="Times New Roman"/>
        </w:rPr>
        <w:commentReference w:id="17"/>
      </w:r>
    </w:p>
    <w:p w14:paraId="71FD1459" w14:textId="62894202" w:rsidR="00C70400" w:rsidRPr="00C70400" w:rsidRDefault="00FF7948" w:rsidP="00A754EC">
      <w:pPr>
        <w:spacing w:line="360" w:lineRule="auto"/>
        <w:ind w:firstLine="720"/>
      </w:pPr>
      <w:r>
        <w:t xml:space="preserve">In this study, </w:t>
      </w:r>
      <w:r w:rsidR="00FD777D">
        <w:t xml:space="preserve">we </w:t>
      </w:r>
      <w:r>
        <w:t>grew</w:t>
      </w:r>
      <w:r w:rsidR="00C70400">
        <w:t xml:space="preserve"> </w:t>
      </w:r>
      <w:r w:rsidR="00C70400">
        <w:rPr>
          <w:i/>
          <w:iCs/>
        </w:rPr>
        <w:t>Glycine max</w:t>
      </w:r>
      <w:r w:rsidR="00C70400">
        <w:t xml:space="preserve"> L. (</w:t>
      </w:r>
      <w:proofErr w:type="spellStart"/>
      <w:r w:rsidR="00C70400">
        <w:t>Merr</w:t>
      </w:r>
      <w:proofErr w:type="spellEnd"/>
      <w:r w:rsidR="00C70400">
        <w:t>.) under two soil nitrogen fertilization treatments and two inoculation treatments in a full factorial greenhouse experiment. We used this experiment to test the following hypotheses:</w:t>
      </w:r>
    </w:p>
    <w:p w14:paraId="36B12005" w14:textId="78F9745C" w:rsidR="00A07AF4" w:rsidRDefault="00E8768C" w:rsidP="00A754EC">
      <w:pPr>
        <w:pStyle w:val="ListParagraph"/>
        <w:numPr>
          <w:ilvl w:val="0"/>
          <w:numId w:val="4"/>
        </w:numPr>
        <w:spacing w:line="360" w:lineRule="auto"/>
        <w:rPr>
          <w:ins w:id="18" w:author="Nick Smith" w:date="2022-06-04T12:18:00Z"/>
        </w:rPr>
      </w:pPr>
      <w:r>
        <w:t>S</w:t>
      </w:r>
      <w:r w:rsidR="00FF7948">
        <w:t>oil nitrogen fertilization w</w:t>
      </w:r>
      <w:r>
        <w:t xml:space="preserve">ill </w:t>
      </w:r>
      <w:r w:rsidR="00FF7948">
        <w:t xml:space="preserve">increase whole plant growth </w:t>
      </w:r>
      <w:proofErr w:type="gramStart"/>
      <w:r w:rsidR="00A07AF4">
        <w:t>as a result of</w:t>
      </w:r>
      <w:proofErr w:type="gramEnd"/>
      <w:r w:rsidR="00A07AF4">
        <w:t xml:space="preserve"> a lower carbon cost to obtain nitrogen needed to build structural tissues and proteins</w:t>
      </w:r>
      <w:r w:rsidR="00FF7948">
        <w:t xml:space="preserve">. </w:t>
      </w:r>
    </w:p>
    <w:p w14:paraId="0579AB64" w14:textId="077D3776" w:rsidR="00A07AF4" w:rsidRDefault="00C41A80" w:rsidP="00A754EC">
      <w:pPr>
        <w:pStyle w:val="ListParagraph"/>
        <w:numPr>
          <w:ilvl w:val="0"/>
          <w:numId w:val="4"/>
        </w:numPr>
        <w:spacing w:line="360" w:lineRule="auto"/>
      </w:pPr>
      <w:r>
        <w:t>I</w:t>
      </w:r>
      <w:r w:rsidR="00FF7948">
        <w:t>noculation w</w:t>
      </w:r>
      <w:r w:rsidR="00E8768C">
        <w:t>ill</w:t>
      </w:r>
      <w:r w:rsidR="00FF7948">
        <w:t xml:space="preserve"> </w:t>
      </w:r>
      <w:r w:rsidR="00A07AF4">
        <w:t>reduce carbon costs to obtain nitrogen when soil nitrogen is low, as carbon costs to obtain nitrogen via nitrogen fixing bacteria will be lower than the cost needed for direct uptake. As a result, inoculation will increase</w:t>
      </w:r>
      <w:r w:rsidR="00FF7948">
        <w:t xml:space="preserve"> whole plant growth</w:t>
      </w:r>
      <w:r w:rsidR="00A07AF4">
        <w:t xml:space="preserve"> when nitrogen availability is low</w:t>
      </w:r>
      <w:r w:rsidR="0038171F">
        <w:t xml:space="preserve">. </w:t>
      </w:r>
    </w:p>
    <w:p w14:paraId="56D3CF0F" w14:textId="2818C140" w:rsidR="00E8768C" w:rsidRDefault="00A07AF4" w:rsidP="00A754EC">
      <w:pPr>
        <w:pStyle w:val="ListParagraph"/>
        <w:numPr>
          <w:ilvl w:val="0"/>
          <w:numId w:val="4"/>
        </w:numPr>
        <w:spacing w:line="360" w:lineRule="auto"/>
      </w:pPr>
      <w:r>
        <w:t xml:space="preserve">There will be a decrease in nodulation with increasing soil nitrogen availability due to a reduction in carbon costs to obtain nitrogen from direct uptake with </w:t>
      </w:r>
      <w:r w:rsidR="00D01503">
        <w:t xml:space="preserve">increasing </w:t>
      </w:r>
      <w:r>
        <w:t xml:space="preserve">soil nitrogen </w:t>
      </w:r>
      <w:r w:rsidR="00D01503">
        <w:t>fertilization</w:t>
      </w:r>
      <w:r w:rsidR="0038171F">
        <w:t>.</w:t>
      </w:r>
    </w:p>
    <w:p w14:paraId="596FA6A2" w14:textId="09E614FC" w:rsidR="00E8768C" w:rsidRDefault="00E8768C" w:rsidP="00A754EC">
      <w:pPr>
        <w:pStyle w:val="ListParagraph"/>
        <w:numPr>
          <w:ilvl w:val="0"/>
          <w:numId w:val="4"/>
        </w:numPr>
        <w:spacing w:line="360" w:lineRule="auto"/>
      </w:pPr>
      <w:r>
        <w:t>S</w:t>
      </w:r>
      <w:r w:rsidR="008F6058">
        <w:t>oil nitrogen fertilization w</w:t>
      </w:r>
      <w:r>
        <w:t>ill</w:t>
      </w:r>
      <w:r w:rsidR="008F6058">
        <w:t xml:space="preserve"> increase </w:t>
      </w:r>
      <w:r w:rsidR="00FF7948">
        <w:t xml:space="preserve">leaf nitrogen per stomatal conductance through an increase in leaf nitrogen allocation </w:t>
      </w:r>
      <w:r w:rsidR="00231617">
        <w:t xml:space="preserve">and reduction in stomatal conductance. </w:t>
      </w:r>
      <w:r w:rsidR="00C41A80">
        <w:t>T</w:t>
      </w:r>
      <w:r w:rsidR="00231617">
        <w:t xml:space="preserve">his response </w:t>
      </w:r>
      <w:r>
        <w:t>will</w:t>
      </w:r>
      <w:r w:rsidR="00231617">
        <w:t xml:space="preserve"> be driven by a reduction in the carbon cost of acquiring nitrogen versus water, causing individuals to sacrifice inefficient nitrogen</w:t>
      </w:r>
      <w:r>
        <w:t xml:space="preserve"> use</w:t>
      </w:r>
      <w:r w:rsidR="00231617">
        <w:t xml:space="preserve"> for more efficient</w:t>
      </w:r>
      <w:r>
        <w:t xml:space="preserve"> water</w:t>
      </w:r>
      <w:r w:rsidR="00231617">
        <w:t xml:space="preserve"> use.</w:t>
      </w:r>
      <w:r w:rsidR="00D01503">
        <w:t xml:space="preserve"> We </w:t>
      </w:r>
      <w:r w:rsidR="00C41A80">
        <w:t>expect</w:t>
      </w:r>
      <w:r w:rsidR="00D01503">
        <w:t xml:space="preserve"> that inoculation w</w:t>
      </w:r>
      <w:r>
        <w:t>ill</w:t>
      </w:r>
      <w:r w:rsidR="00D01503">
        <w:t xml:space="preserve"> increase the magnitude of </w:t>
      </w:r>
      <w:r w:rsidR="00D01503">
        <w:lastRenderedPageBreak/>
        <w:t xml:space="preserve">nitrogen-water </w:t>
      </w:r>
      <w:r w:rsidR="00DA425E">
        <w:t>tradeoffs but</w:t>
      </w:r>
      <w:r w:rsidR="00D01503">
        <w:t xml:space="preserve"> w</w:t>
      </w:r>
      <w:r>
        <w:t>ill</w:t>
      </w:r>
      <w:r w:rsidR="00D01503">
        <w:t xml:space="preserve"> only be observed </w:t>
      </w:r>
      <w:r>
        <w:t>in</w:t>
      </w:r>
      <w:r w:rsidR="00D01503">
        <w:t xml:space="preserve"> the low soil nitrogen treatment</w:t>
      </w:r>
      <w:r w:rsidR="0038171F">
        <w:t xml:space="preserve"> due </w:t>
      </w:r>
      <w:r w:rsidR="00DA425E">
        <w:t>to shifts away from nitrogen fixation with increasing fertilization</w:t>
      </w:r>
      <w:r w:rsidR="00D01503">
        <w:t>.</w:t>
      </w:r>
      <w:r w:rsidR="008E2BDE">
        <w:t xml:space="preserve"> </w:t>
      </w:r>
    </w:p>
    <w:p w14:paraId="63C57384" w14:textId="0A8AC1FC" w:rsidR="008E2BDE" w:rsidRPr="00192404" w:rsidRDefault="00E8768C" w:rsidP="00A754EC">
      <w:pPr>
        <w:pStyle w:val="ListParagraph"/>
        <w:numPr>
          <w:ilvl w:val="0"/>
          <w:numId w:val="4"/>
        </w:numPr>
        <w:spacing w:line="360" w:lineRule="auto"/>
      </w:pPr>
      <w:r>
        <w:t>E</w:t>
      </w:r>
      <w:r w:rsidR="008E2BDE">
        <w:t>ffects of soil nitrogen fertilization and inoculation on leaf nitrogen-water use tradeoffs w</w:t>
      </w:r>
      <w:r>
        <w:t>ill</w:t>
      </w:r>
      <w:r w:rsidR="008E2BDE">
        <w:t xml:space="preserve"> depend on whole plant </w:t>
      </w:r>
      <w:r w:rsidR="0038171F">
        <w:t xml:space="preserve">acclimation </w:t>
      </w:r>
      <w:r w:rsidR="00C41A80">
        <w:t>responses</w:t>
      </w:r>
      <w:r w:rsidR="0038171F">
        <w:t xml:space="preserve"> to soil nitrogen availability</w:t>
      </w:r>
      <w:r>
        <w:t xml:space="preserve">. </w:t>
      </w:r>
      <w:r w:rsidR="00C41A80">
        <w:t>W</w:t>
      </w:r>
      <w:r w:rsidR="008E2BDE">
        <w:t>eak</w:t>
      </w:r>
      <w:r w:rsidR="00C41A80">
        <w:t xml:space="preserve"> or null whole plant</w:t>
      </w:r>
      <w:r w:rsidR="008E2BDE">
        <w:t xml:space="preserve"> responses to either soil nitrogen fertilization or inoculation w</w:t>
      </w:r>
      <w:r>
        <w:t>ill</w:t>
      </w:r>
      <w:r w:rsidR="008E2BDE">
        <w:t xml:space="preserve"> enhance leaf nitrogen-water use tradeoffs. However, if soil nitrogen fertilization or inoculation elicit</w:t>
      </w:r>
      <w:r>
        <w:t xml:space="preserve"> </w:t>
      </w:r>
      <w:r w:rsidR="008E2BDE">
        <w:t>strong whole plant growth response</w:t>
      </w:r>
      <w:r>
        <w:t>s</w:t>
      </w:r>
      <w:r w:rsidR="008E2BDE">
        <w:t xml:space="preserve">, then we </w:t>
      </w:r>
      <w:r w:rsidR="0038171F">
        <w:t>expect</w:t>
      </w:r>
      <w:r>
        <w:t xml:space="preserve"> either weak or no effect of these treatments </w:t>
      </w:r>
      <w:r w:rsidR="008E2BDE">
        <w:t>on leaf nitrogen-water use tradeoffs</w:t>
      </w:r>
    </w:p>
    <w:p w14:paraId="5FBCABC9" w14:textId="77777777" w:rsidR="008E2BDE" w:rsidRDefault="008E2BDE" w:rsidP="00A754EC">
      <w:pPr>
        <w:spacing w:line="360" w:lineRule="auto"/>
        <w:rPr>
          <w:b/>
          <w:bCs/>
        </w:rPr>
      </w:pPr>
    </w:p>
    <w:p w14:paraId="3CF5076B" w14:textId="66B59908" w:rsidR="00D67D74" w:rsidRDefault="00D67D74" w:rsidP="00A754EC">
      <w:pPr>
        <w:spacing w:line="360" w:lineRule="auto"/>
      </w:pPr>
      <w:r>
        <w:rPr>
          <w:b/>
          <w:bCs/>
        </w:rPr>
        <w:t>Methods</w:t>
      </w:r>
    </w:p>
    <w:p w14:paraId="382A6306" w14:textId="21CCA58D" w:rsidR="00D67D74" w:rsidRDefault="00D67D74" w:rsidP="00A754EC">
      <w:pPr>
        <w:spacing w:line="360" w:lineRule="auto"/>
      </w:pPr>
      <w:r>
        <w:rPr>
          <w:i/>
          <w:iCs/>
        </w:rPr>
        <w:t>Experimental Design</w:t>
      </w:r>
    </w:p>
    <w:p w14:paraId="1D16EEDF" w14:textId="4D4DD807" w:rsidR="00FF6F53" w:rsidRDefault="0011017D" w:rsidP="00A754EC">
      <w:pPr>
        <w:spacing w:line="360" w:lineRule="auto"/>
        <w:ind w:firstLine="720"/>
        <w:rPr>
          <w:rFonts w:cs="Times New Roman"/>
        </w:rPr>
      </w:pPr>
      <w:r>
        <w:rPr>
          <w:i/>
          <w:iCs/>
        </w:rPr>
        <w:t>Glycine max</w:t>
      </w:r>
      <w:r>
        <w:t xml:space="preserve"> </w:t>
      </w:r>
      <w:r w:rsidR="00ED1628">
        <w:t xml:space="preserve">seeds </w:t>
      </w:r>
      <w:r>
        <w:t xml:space="preserve">were planted in </w:t>
      </w:r>
      <w:r w:rsidR="0089764A">
        <w:t xml:space="preserve">64 </w:t>
      </w:r>
      <w:r>
        <w:t>6-liter pots (</w:t>
      </w:r>
      <w:r w:rsidR="007B6BD6">
        <w:t>NS-600, Nursery Supplies, Orange, CA, USA</w:t>
      </w:r>
      <w:r>
        <w:t>) containing unfertilized potting mix (</w:t>
      </w:r>
      <w:proofErr w:type="spellStart"/>
      <w:r>
        <w:t>Sungro</w:t>
      </w:r>
      <w:proofErr w:type="spellEnd"/>
      <w:r>
        <w:t xml:space="preserve"> Sunshine Mix #2, </w:t>
      </w:r>
      <w:r w:rsidRPr="007B6BD6">
        <w:t>Agawam, MA, USA)</w:t>
      </w:r>
      <w:r w:rsidR="007B6BD6" w:rsidRPr="007B6BD6">
        <w:t>.</w:t>
      </w:r>
      <w:r w:rsidR="007B6BD6">
        <w:t xml:space="preserve"> </w:t>
      </w:r>
      <w:r w:rsidR="0089764A">
        <w:t>Pots and potting mix were steam s</w:t>
      </w:r>
      <w:r w:rsidR="00F83744">
        <w:t>terilized</w:t>
      </w:r>
      <w:r w:rsidR="0089764A">
        <w:t xml:space="preserve"> at </w:t>
      </w:r>
      <w:r w:rsidR="00534BFA">
        <w:t>95</w:t>
      </w:r>
      <w:r w:rsidR="0089764A" w:rsidRPr="00863849">
        <w:rPr>
          <w:rFonts w:ascii="Symbol" w:eastAsia="Symbol" w:hAnsi="Symbol" w:cs="Symbol"/>
          <w:color w:val="000000"/>
        </w:rPr>
        <w:t></w:t>
      </w:r>
      <w:r w:rsidR="0089764A" w:rsidRPr="00863849">
        <w:rPr>
          <w:color w:val="000000"/>
        </w:rPr>
        <w:t>C</w:t>
      </w:r>
      <w:r w:rsidR="0089764A">
        <w:t xml:space="preserve"> for </w:t>
      </w:r>
      <w:commentRangeStart w:id="19"/>
      <w:r w:rsidR="00BC7961">
        <w:t>4</w:t>
      </w:r>
      <w:commentRangeEnd w:id="19"/>
      <w:r w:rsidR="00BC7961">
        <w:rPr>
          <w:rStyle w:val="CommentReference"/>
          <w:rFonts w:eastAsia="Times New Roman" w:cs="Times New Roman"/>
        </w:rPr>
        <w:commentReference w:id="19"/>
      </w:r>
      <w:r w:rsidR="0089764A">
        <w:t xml:space="preserve"> hours to eliminate any bacterial or fungal growth. Thirty-two randomly selected pots were</w:t>
      </w:r>
      <w:r w:rsidR="00D373FB">
        <w:t xml:space="preserve"> planted with seeds</w:t>
      </w:r>
      <w:r w:rsidR="0089764A">
        <w:t xml:space="preserve"> inoculated with </w:t>
      </w:r>
      <w:proofErr w:type="spellStart"/>
      <w:r w:rsidR="007B6BD6" w:rsidRPr="007B6BD6">
        <w:rPr>
          <w:rFonts w:cs="Times New Roman"/>
          <w:i/>
          <w:iCs/>
        </w:rPr>
        <w:t>Bradyrhizobium</w:t>
      </w:r>
      <w:proofErr w:type="spellEnd"/>
      <w:r w:rsidR="007B6BD6" w:rsidRPr="007B6BD6">
        <w:rPr>
          <w:rFonts w:cs="Times New Roman"/>
          <w:i/>
          <w:iCs/>
        </w:rPr>
        <w:t xml:space="preserve"> japonicum</w:t>
      </w:r>
      <w:r w:rsidR="007B6BD6" w:rsidRPr="007B6BD6">
        <w:rPr>
          <w:rFonts w:cs="Times New Roman"/>
        </w:rPr>
        <w:t xml:space="preserve"> (</w:t>
      </w:r>
      <w:proofErr w:type="spellStart"/>
      <w:r w:rsidR="007B6BD6" w:rsidRPr="007B6BD6">
        <w:rPr>
          <w:rFonts w:cs="Times New Roman"/>
        </w:rPr>
        <w:t>Verdesian</w:t>
      </w:r>
      <w:proofErr w:type="spellEnd"/>
      <w:r w:rsidR="007B6BD6" w:rsidRPr="007B6BD6">
        <w:rPr>
          <w:rFonts w:cs="Times New Roman"/>
        </w:rPr>
        <w:t xml:space="preserve"> N-Dure™ Soybean,</w:t>
      </w:r>
      <w:r w:rsidR="007B6BD6">
        <w:rPr>
          <w:rFonts w:cs="Times New Roman"/>
        </w:rPr>
        <w:t xml:space="preserve"> Cary, NC, USA)</w:t>
      </w:r>
      <w:r w:rsidR="00675662">
        <w:rPr>
          <w:rFonts w:cs="Times New Roman"/>
        </w:rPr>
        <w:t xml:space="preserve"> following a brief surface sterilization in </w:t>
      </w:r>
      <w:r w:rsidR="005A7A45" w:rsidRPr="0038171F">
        <w:rPr>
          <w:rFonts w:cs="Times New Roman"/>
          <w:highlight w:val="yellow"/>
        </w:rPr>
        <w:t>XX</w:t>
      </w:r>
      <w:r w:rsidR="00675662">
        <w:rPr>
          <w:rFonts w:cs="Times New Roman"/>
        </w:rPr>
        <w:t xml:space="preserve">% </w:t>
      </w:r>
      <w:r w:rsidR="00534BFA">
        <w:rPr>
          <w:rFonts w:cs="Times New Roman"/>
        </w:rPr>
        <w:t>sodium hypochlorite</w:t>
      </w:r>
      <w:r w:rsidR="0038171F">
        <w:rPr>
          <w:rFonts w:cs="Times New Roman"/>
        </w:rPr>
        <w:t xml:space="preserve"> for </w:t>
      </w:r>
      <w:r w:rsidR="0038171F" w:rsidRPr="0038171F">
        <w:rPr>
          <w:rFonts w:cs="Times New Roman"/>
          <w:highlight w:val="yellow"/>
        </w:rPr>
        <w:t>XX</w:t>
      </w:r>
      <w:r w:rsidR="0038171F">
        <w:rPr>
          <w:rFonts w:cs="Times New Roman"/>
        </w:rPr>
        <w:t xml:space="preserve"> minutes followed three (</w:t>
      </w:r>
      <w:r w:rsidR="0038171F" w:rsidRPr="0038171F">
        <w:rPr>
          <w:rFonts w:cs="Times New Roman"/>
          <w:highlight w:val="yellow"/>
        </w:rPr>
        <w:t>?</w:t>
      </w:r>
      <w:r w:rsidR="0038171F">
        <w:rPr>
          <w:rFonts w:cs="Times New Roman"/>
        </w:rPr>
        <w:t>)</w:t>
      </w:r>
      <w:r w:rsidR="00DA425E">
        <w:rPr>
          <w:rFonts w:cs="Times New Roman"/>
        </w:rPr>
        <w:t xml:space="preserve"> washes in</w:t>
      </w:r>
      <w:r w:rsidR="0038171F">
        <w:rPr>
          <w:rFonts w:cs="Times New Roman"/>
        </w:rPr>
        <w:t xml:space="preserve"> ultrapure water</w:t>
      </w:r>
      <w:r w:rsidR="00D373FB">
        <w:rPr>
          <w:rFonts w:cs="Times New Roman"/>
        </w:rPr>
        <w:t xml:space="preserve">. </w:t>
      </w:r>
      <w:r w:rsidR="0089764A">
        <w:rPr>
          <w:rFonts w:cs="Times New Roman"/>
        </w:rPr>
        <w:t xml:space="preserve">The remaining </w:t>
      </w:r>
      <w:r w:rsidR="00912680">
        <w:rPr>
          <w:rFonts w:cs="Times New Roman"/>
        </w:rPr>
        <w:t xml:space="preserve">32 </w:t>
      </w:r>
      <w:r w:rsidR="0089764A">
        <w:rPr>
          <w:rFonts w:cs="Times New Roman"/>
        </w:rPr>
        <w:t xml:space="preserve">pots </w:t>
      </w:r>
      <w:r w:rsidR="00651708">
        <w:rPr>
          <w:rFonts w:cs="Times New Roman"/>
        </w:rPr>
        <w:t xml:space="preserve">were planted with seeds that did not receive </w:t>
      </w:r>
      <w:r w:rsidR="0089764A">
        <w:rPr>
          <w:rFonts w:cs="Times New Roman"/>
        </w:rPr>
        <w:t>any inoculation</w:t>
      </w:r>
      <w:r w:rsidR="00912680">
        <w:rPr>
          <w:rFonts w:cs="Times New Roman"/>
        </w:rPr>
        <w:t xml:space="preserve"> treatment</w:t>
      </w:r>
      <w:r w:rsidR="00ED1628">
        <w:rPr>
          <w:rFonts w:cs="Times New Roman"/>
        </w:rPr>
        <w:t xml:space="preserve">. Uninoculated seeds were also surface sterilized in </w:t>
      </w:r>
      <w:r w:rsidR="005A7A45" w:rsidRPr="0038171F">
        <w:rPr>
          <w:rFonts w:cs="Times New Roman"/>
          <w:highlight w:val="yellow"/>
        </w:rPr>
        <w:t>XX</w:t>
      </w:r>
      <w:r w:rsidR="00ED1628">
        <w:rPr>
          <w:rFonts w:cs="Times New Roman"/>
        </w:rPr>
        <w:t xml:space="preserve">% </w:t>
      </w:r>
      <w:r w:rsidR="00534BFA">
        <w:rPr>
          <w:rFonts w:cs="Times New Roman"/>
        </w:rPr>
        <w:t>sodium hypochlorit</w:t>
      </w:r>
      <w:r w:rsidR="0038171F">
        <w:rPr>
          <w:rFonts w:cs="Times New Roman"/>
        </w:rPr>
        <w:t xml:space="preserve">e for </w:t>
      </w:r>
      <w:r w:rsidR="0038171F" w:rsidRPr="007F426D">
        <w:rPr>
          <w:rFonts w:cs="Times New Roman"/>
          <w:highlight w:val="yellow"/>
        </w:rPr>
        <w:t>XX</w:t>
      </w:r>
      <w:r w:rsidR="0038171F">
        <w:rPr>
          <w:rFonts w:cs="Times New Roman"/>
        </w:rPr>
        <w:t xml:space="preserve"> minutes followed by three ultrapure water washes</w:t>
      </w:r>
      <w:r w:rsidR="00C41A80">
        <w:rPr>
          <w:rFonts w:cs="Times New Roman"/>
        </w:rPr>
        <w:t xml:space="preserve"> to ensure that the only difference between seed treatments was the inoculation treatment</w:t>
      </w:r>
      <w:r w:rsidR="0038171F">
        <w:rPr>
          <w:rFonts w:cs="Times New Roman"/>
        </w:rPr>
        <w:t>.</w:t>
      </w:r>
    </w:p>
    <w:p w14:paraId="42F7CA6B" w14:textId="54E7F0E9" w:rsidR="00D67D74" w:rsidRPr="00412BAB" w:rsidRDefault="00912680" w:rsidP="00A754EC">
      <w:pPr>
        <w:autoSpaceDE w:val="0"/>
        <w:autoSpaceDN w:val="0"/>
        <w:adjustRightInd w:val="0"/>
        <w:spacing w:line="360" w:lineRule="auto"/>
        <w:ind w:firstLine="720"/>
        <w:rPr>
          <w:rFonts w:cs="Times New Roman"/>
        </w:rPr>
      </w:pPr>
      <w:r>
        <w:rPr>
          <w:rFonts w:cs="Times New Roman"/>
        </w:rPr>
        <w:t xml:space="preserve">Upon planting, </w:t>
      </w:r>
      <w:r w:rsidR="00675662">
        <w:rPr>
          <w:rFonts w:cs="Times New Roman"/>
        </w:rPr>
        <w:t xml:space="preserve">all </w:t>
      </w:r>
      <w:r>
        <w:rPr>
          <w:rFonts w:cs="Times New Roman"/>
        </w:rPr>
        <w:t>p</w:t>
      </w:r>
      <w:r w:rsidR="007B6BD6">
        <w:rPr>
          <w:rFonts w:cs="Times New Roman"/>
        </w:rPr>
        <w:t xml:space="preserve">ots were </w:t>
      </w:r>
      <w:r w:rsidR="0089764A">
        <w:rPr>
          <w:rFonts w:cs="Times New Roman"/>
        </w:rPr>
        <w:t xml:space="preserve">immediately </w:t>
      </w:r>
      <w:r w:rsidR="007B6BD6">
        <w:rPr>
          <w:rFonts w:cs="Times New Roman"/>
        </w:rPr>
        <w:t xml:space="preserve">placed in </w:t>
      </w:r>
      <w:r w:rsidR="0089764A">
        <w:rPr>
          <w:rFonts w:cs="Times New Roman"/>
        </w:rPr>
        <w:t>one of four random blocks in a greenhouse</w:t>
      </w:r>
      <w:r>
        <w:rPr>
          <w:rFonts w:cs="Times New Roman"/>
        </w:rPr>
        <w:t xml:space="preserve"> and received one </w:t>
      </w:r>
      <w:r w:rsidR="007B6BD6">
        <w:rPr>
          <w:rFonts w:cs="Times New Roman"/>
        </w:rPr>
        <w:t xml:space="preserve">of two nitrogen fertilization treatments as 150 mL of a modified Hoagland’s solution </w:t>
      </w:r>
      <w:r w:rsidR="007B6BD6">
        <w:rPr>
          <w:rFonts w:cs="Times New Roman"/>
        </w:rPr>
        <w:fldChar w:fldCharType="begin" w:fldLock="1"/>
      </w:r>
      <w:r w:rsidR="001D4CE3">
        <w:rPr>
          <w:rFonts w:cs="Times New Roman"/>
        </w:rPr>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7B6BD6">
        <w:rPr>
          <w:rFonts w:cs="Times New Roman"/>
        </w:rPr>
        <w:fldChar w:fldCharType="separate"/>
      </w:r>
      <w:r w:rsidR="007B6BD6" w:rsidRPr="007B6BD6">
        <w:rPr>
          <w:rFonts w:cs="Times New Roman"/>
          <w:noProof/>
        </w:rPr>
        <w:t>(Hoagland &amp; Arnon, 1950)</w:t>
      </w:r>
      <w:r w:rsidR="007B6BD6">
        <w:rPr>
          <w:rFonts w:cs="Times New Roman"/>
        </w:rPr>
        <w:fldChar w:fldCharType="end"/>
      </w:r>
      <w:r w:rsidR="007B6BD6">
        <w:rPr>
          <w:rFonts w:cs="Times New Roman"/>
        </w:rPr>
        <w:t xml:space="preserve"> equivalent to either 70 or 630 ppm N twice per week</w:t>
      </w:r>
      <w:r w:rsidR="0089764A">
        <w:rPr>
          <w:rFonts w:cs="Times New Roman"/>
        </w:rPr>
        <w:t xml:space="preserve"> for a span of </w:t>
      </w:r>
      <w:r w:rsidR="0089764A" w:rsidRPr="00EE5B74">
        <w:rPr>
          <w:rFonts w:cs="Times New Roman"/>
          <w:highlight w:val="yellow"/>
        </w:rPr>
        <w:t>s</w:t>
      </w:r>
      <w:r w:rsidR="00150CFB">
        <w:rPr>
          <w:rFonts w:cs="Times New Roman"/>
          <w:highlight w:val="yellow"/>
        </w:rPr>
        <w:t>even</w:t>
      </w:r>
      <w:r w:rsidR="0089764A" w:rsidRPr="00EE5B74">
        <w:rPr>
          <w:rFonts w:cs="Times New Roman"/>
          <w:highlight w:val="yellow"/>
        </w:rPr>
        <w:t xml:space="preserve"> weeks</w:t>
      </w:r>
      <w:r w:rsidR="007B6BD6">
        <w:rPr>
          <w:rFonts w:cs="Times New Roman"/>
        </w:rPr>
        <w:t>. Nitrogen fertilization doses were received as topical agents to the soil surface and were modified to keep concentrations of other macro</w:t>
      </w:r>
      <w:r w:rsidR="007B12CC">
        <w:rPr>
          <w:rFonts w:cs="Times New Roman"/>
        </w:rPr>
        <w:t>nutrients</w:t>
      </w:r>
      <w:r w:rsidR="007B6BD6">
        <w:rPr>
          <w:rFonts w:cs="Times New Roman"/>
        </w:rPr>
        <w:t xml:space="preserve"> and micronutrients equivalent</w:t>
      </w:r>
      <w:r w:rsidR="0089764A">
        <w:rPr>
          <w:rFonts w:cs="Times New Roman"/>
        </w:rPr>
        <w:t xml:space="preserve"> (</w:t>
      </w:r>
      <w:r w:rsidR="0089764A" w:rsidRPr="00080882">
        <w:rPr>
          <w:rFonts w:cs="Times New Roman"/>
        </w:rPr>
        <w:t>Table S1</w:t>
      </w:r>
      <w:r w:rsidR="0089764A">
        <w:rPr>
          <w:rFonts w:cs="Times New Roman"/>
        </w:rPr>
        <w:t>)</w:t>
      </w:r>
      <w:r w:rsidR="007B6BD6">
        <w:rPr>
          <w:rFonts w:cs="Times New Roman"/>
        </w:rPr>
        <w:t xml:space="preserve">. </w:t>
      </w:r>
      <w:r w:rsidR="00926F7B">
        <w:rPr>
          <w:rFonts w:cs="Times New Roman"/>
        </w:rPr>
        <w:t>Throughout the experiment, p</w:t>
      </w:r>
      <w:r w:rsidR="007B6BD6">
        <w:rPr>
          <w:rFonts w:cs="Times New Roman"/>
        </w:rPr>
        <w:t xml:space="preserve">lants were routinely well-watered to </w:t>
      </w:r>
      <w:r w:rsidR="007B12CC">
        <w:rPr>
          <w:rFonts w:cs="Times New Roman"/>
        </w:rPr>
        <w:t>minimize any chance of</w:t>
      </w:r>
      <w:r w:rsidR="007B6BD6">
        <w:rPr>
          <w:rFonts w:cs="Times New Roman"/>
        </w:rPr>
        <w:t xml:space="preserve"> water stress</w:t>
      </w:r>
      <w:r>
        <w:rPr>
          <w:rFonts w:cs="Times New Roman"/>
        </w:rPr>
        <w:t>.</w:t>
      </w:r>
      <w:r w:rsidR="00412BAB">
        <w:rPr>
          <w:rFonts w:cs="Times New Roman"/>
        </w:rPr>
        <w:t xml:space="preserve"> There was no evidence of pot size induced growth limitation at the time of biomass harvest, indicated by marginal mean whole plant biomass: pot volume ratios less than 1 g L</w:t>
      </w:r>
      <w:r w:rsidR="00412BAB">
        <w:rPr>
          <w:rFonts w:cs="Times New Roman"/>
          <w:vertAlign w:val="superscript"/>
        </w:rPr>
        <w:t>-1</w:t>
      </w:r>
      <w:r w:rsidR="00412BAB">
        <w:rPr>
          <w:rFonts w:cs="Times New Roman"/>
        </w:rPr>
        <w:t xml:space="preserve"> within each treatment combination (</w:t>
      </w:r>
      <w:r w:rsidR="00412BAB" w:rsidRPr="00433868">
        <w:rPr>
          <w:rFonts w:cs="Times New Roman"/>
        </w:rPr>
        <w:t>Table S2; Fig. S1</w:t>
      </w:r>
      <w:r w:rsidR="00412BAB">
        <w:rPr>
          <w:rFonts w:cs="Times New Roman"/>
        </w:rPr>
        <w:t xml:space="preserve">; </w:t>
      </w:r>
      <w:r w:rsidR="00412BAB">
        <w:rPr>
          <w:rFonts w:cs="Times New Roman"/>
        </w:rPr>
        <w:fldChar w:fldCharType="begin" w:fldLock="1"/>
      </w:r>
      <w:r w:rsidR="00412BAB">
        <w:rPr>
          <w:rFonts w:cs="Times New Roman"/>
        </w:rPr>
        <w:instrText xml:space="preserve">ADDIN CSL_CITATION {"citationItems":[{"id":"ITEM-1","itemData":{"DOI":"10.1071/FP12049","ISSN":"14454408","abstract":"The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1gL-1. In current research practice </w:instrText>
      </w:r>
      <w:r w:rsidR="00412BAB">
        <w:rPr>
          <w:rFonts w:ascii="Cambria Math" w:hAnsi="Cambria Math" w:cs="Cambria Math"/>
        </w:rPr>
        <w:instrText>∼</w:instrText>
      </w:r>
      <w:r w:rsidR="00412BAB">
        <w:rPr>
          <w:rFonts w:cs="Times New Roman"/>
        </w:rPr>
        <w:instrText>65% of the experiments exceed that threshold. We suggest that researchers need to carefully consider the pot size in their experiments, as small pots may change experimental results and defy the purpose of the experiment. © 2012 CSIRO.","author":[{"dropping-particle":"","family":"Poorter","given":"Hendrik","non-dropping-particle":"","parse-names":false,"suffix":""},{"dropping-particle":"","family":"Bühler","given":"Jonas","non-dropping-particle":"","parse-names":false,"suffix":""},{"dropping-particle":"","family":"Dusschoten","given":"Dagmar","non-dropping-particle":"Van","parse-names":false,"suffix":""},{"dropping-particle":"","family":"Climent","given":"Joś","non-dropping-particle":"","parse-names":false,"suffix":""},{"dropping-particle":"","family":"Postma","given":"Johannes A.","non-dropping-particle":"","parse-names":false,"suffix":""}],"container-title":"Functional Plant Biology","id":"ITEM-1","issue":"11","issued":{"date-parts":[["2012"]]},"page":"839-850","title":"Pot size matters: A meta-analysis of the effects of rooting volume on plant growth","type":"article-journal","volume":"39"},"uris":["http://www.mendeley.com/documents/?uuid=d2fc7dd0-f985-4014-a0fc-d0bf916ae5a9"]}],"mendeley":{"formattedCitation":"(Poorter et al., 2012)","manualFormatting":"Poorter et al., 2012)","plainTextFormattedCitation":"(Poorter et al., 2012)","previouslyFormattedCitation":"(Poorter et al., 2012)"},"properties":{"noteIndex":0},"schema":"https://github.com/citation-style-language/schema/raw/master/csl-citation.json"}</w:instrText>
      </w:r>
      <w:r w:rsidR="00412BAB">
        <w:rPr>
          <w:rFonts w:cs="Times New Roman"/>
        </w:rPr>
        <w:fldChar w:fldCharType="separate"/>
      </w:r>
      <w:r w:rsidR="00412BAB" w:rsidRPr="00CF48BE">
        <w:rPr>
          <w:rFonts w:cs="Times New Roman"/>
          <w:noProof/>
        </w:rPr>
        <w:t>Poorte</w:t>
      </w:r>
      <w:r w:rsidR="00412BAB" w:rsidRPr="00412BAB">
        <w:rPr>
          <w:rFonts w:cs="Times New Roman"/>
          <w:noProof/>
        </w:rPr>
        <w:t>r et al., 20</w:t>
      </w:r>
      <w:r w:rsidR="00412BAB" w:rsidRPr="00CF48BE">
        <w:rPr>
          <w:rFonts w:cs="Times New Roman"/>
          <w:noProof/>
        </w:rPr>
        <w:t>12)</w:t>
      </w:r>
      <w:r w:rsidR="00412BAB">
        <w:rPr>
          <w:rFonts w:cs="Times New Roman"/>
        </w:rPr>
        <w:fldChar w:fldCharType="end"/>
      </w:r>
      <w:r w:rsidR="00412BAB">
        <w:rPr>
          <w:rFonts w:cs="Times New Roman"/>
        </w:rPr>
        <w:t>.</w:t>
      </w:r>
    </w:p>
    <w:p w14:paraId="7A34FC86" w14:textId="5DC8ACDE" w:rsidR="00D67D74" w:rsidRDefault="00D67D74" w:rsidP="00A754EC">
      <w:pPr>
        <w:spacing w:line="360" w:lineRule="auto"/>
      </w:pPr>
    </w:p>
    <w:p w14:paraId="20C86C76" w14:textId="171776F8" w:rsidR="00D67D74" w:rsidRPr="00863849" w:rsidRDefault="00D67D74" w:rsidP="00A754EC">
      <w:pPr>
        <w:tabs>
          <w:tab w:val="left" w:pos="593"/>
        </w:tabs>
        <w:autoSpaceDE w:val="0"/>
        <w:autoSpaceDN w:val="0"/>
        <w:adjustRightInd w:val="0"/>
        <w:spacing w:line="360" w:lineRule="auto"/>
        <w:rPr>
          <w:color w:val="000000"/>
        </w:rPr>
      </w:pPr>
      <w:r w:rsidRPr="00863849">
        <w:rPr>
          <w:i/>
          <w:iCs/>
          <w:color w:val="000000"/>
        </w:rPr>
        <w:t xml:space="preserve">Leaf </w:t>
      </w:r>
      <w:r>
        <w:rPr>
          <w:i/>
          <w:iCs/>
          <w:color w:val="000000"/>
        </w:rPr>
        <w:t>gas exchange</w:t>
      </w:r>
      <w:r w:rsidR="00DD0878">
        <w:rPr>
          <w:i/>
          <w:iCs/>
          <w:color w:val="000000"/>
        </w:rPr>
        <w:t xml:space="preserve"> and leaf </w:t>
      </w:r>
      <w:r>
        <w:rPr>
          <w:i/>
          <w:iCs/>
          <w:color w:val="000000"/>
        </w:rPr>
        <w:t>trait measurements</w:t>
      </w:r>
    </w:p>
    <w:p w14:paraId="175181CA" w14:textId="2A2AEAE4" w:rsidR="0022275C" w:rsidRPr="00C57242" w:rsidRDefault="00F83744" w:rsidP="0022275C">
      <w:pPr>
        <w:autoSpaceDE w:val="0"/>
        <w:autoSpaceDN w:val="0"/>
        <w:adjustRightInd w:val="0"/>
        <w:spacing w:line="360" w:lineRule="auto"/>
        <w:ind w:firstLine="720"/>
        <w:rPr>
          <w:color w:val="000000"/>
        </w:rPr>
      </w:pPr>
      <w:r>
        <w:rPr>
          <w:color w:val="000000"/>
        </w:rPr>
        <w:t>Six weeks after experiment initiation, w</w:t>
      </w:r>
      <w:r w:rsidR="00D67D74">
        <w:rPr>
          <w:color w:val="000000"/>
        </w:rPr>
        <w:t xml:space="preserve">e sampled </w:t>
      </w:r>
      <w:r w:rsidR="00D67D74" w:rsidRPr="00863849">
        <w:rPr>
          <w:color w:val="000000"/>
        </w:rPr>
        <w:t>one</w:t>
      </w:r>
      <w:r w:rsidR="00D67D74">
        <w:rPr>
          <w:color w:val="000000"/>
        </w:rPr>
        <w:t xml:space="preserve"> random, fully expanded leaf</w:t>
      </w:r>
      <w:r w:rsidR="00D67D74" w:rsidRPr="00D67D74">
        <w:rPr>
          <w:color w:val="000000"/>
        </w:rPr>
        <w:t xml:space="preserve"> </w:t>
      </w:r>
      <w:r w:rsidR="00D67D74" w:rsidRPr="00863849">
        <w:rPr>
          <w:color w:val="000000"/>
        </w:rPr>
        <w:t>with little to no visible external damage</w:t>
      </w:r>
      <w:r w:rsidR="00D67D74">
        <w:rPr>
          <w:color w:val="000000"/>
        </w:rPr>
        <w:t xml:space="preserve"> </w:t>
      </w:r>
      <w:r w:rsidR="00D67D74">
        <w:t>for gas exchange measurements</w:t>
      </w:r>
      <w:r>
        <w:t xml:space="preserve">. </w:t>
      </w:r>
      <w:r w:rsidR="00D67D74">
        <w:rPr>
          <w:color w:val="000000"/>
        </w:rPr>
        <w:t xml:space="preserve">Leaves were attached to a </w:t>
      </w:r>
      <w:r w:rsidR="00D67D74" w:rsidRPr="00863849">
        <w:rPr>
          <w:color w:val="000000"/>
        </w:rPr>
        <w:t>Li-COR LI-6800 (Li-COR Bioscience</w:t>
      </w:r>
      <w:r w:rsidR="00412BAB">
        <w:rPr>
          <w:color w:val="000000"/>
        </w:rPr>
        <w:t>s</w:t>
      </w:r>
      <w:r w:rsidR="00D67D74" w:rsidRPr="00863849">
        <w:rPr>
          <w:color w:val="000000"/>
        </w:rPr>
        <w:t>, Lincoln, Nebraska, USA) portable photosynthesis machine to measure net photosynthesis (</w:t>
      </w:r>
      <w:proofErr w:type="spellStart"/>
      <w:r w:rsidR="00D67D74" w:rsidRPr="00DB6582">
        <w:rPr>
          <w:i/>
          <w:iCs/>
          <w:color w:val="000000"/>
        </w:rPr>
        <w:t>A</w:t>
      </w:r>
      <w:r>
        <w:rPr>
          <w:color w:val="000000"/>
          <w:vertAlign w:val="subscript"/>
        </w:rPr>
        <w:t>net</w:t>
      </w:r>
      <w:proofErr w:type="spellEnd"/>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D67D74">
        <w:rPr>
          <w:color w:val="000000"/>
        </w:rPr>
        <w:t>, stomatal conductance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mmol mol</w:t>
      </w:r>
      <w:r w:rsidR="00D67D74">
        <w:rPr>
          <w:color w:val="000000"/>
          <w:vertAlign w:val="superscript"/>
        </w:rPr>
        <w:t>-1</w:t>
      </w:r>
      <w:r w:rsidR="00D67D74">
        <w:rPr>
          <w:color w:val="000000"/>
        </w:rPr>
        <w:t>),</w:t>
      </w:r>
      <w:r w:rsidR="00D67D74" w:rsidRPr="00863849">
        <w:rPr>
          <w:color w:val="000000"/>
        </w:rPr>
        <w:t xml:space="preserve"> and intercellular CO</w:t>
      </w:r>
      <w:r w:rsidR="00D67D74" w:rsidRPr="00863849">
        <w:rPr>
          <w:color w:val="000000"/>
          <w:vertAlign w:val="subscript"/>
        </w:rPr>
        <w:t>2</w:t>
      </w:r>
      <w:r w:rsidR="00D67D74" w:rsidRPr="00863849">
        <w:rPr>
          <w:color w:val="000000"/>
        </w:rPr>
        <w:t xml:space="preserve"> concentration (</w:t>
      </w:r>
      <w:r w:rsidR="00D67D74" w:rsidRPr="00F848A9">
        <w:rPr>
          <w:i/>
          <w:iCs/>
          <w:color w:val="000000"/>
        </w:rPr>
        <w:t>C</w:t>
      </w:r>
      <w:r w:rsidR="00D67D74" w:rsidRPr="00275258">
        <w:rPr>
          <w:color w:val="000000"/>
          <w:vertAlign w:val="subscript"/>
        </w:rPr>
        <w:t>i</w:t>
      </w:r>
      <w:r w:rsidR="00D67D74" w:rsidRPr="00863849">
        <w:rPr>
          <w:color w:val="000000"/>
        </w:rPr>
        <w:t>; µmol mol</w:t>
      </w:r>
      <w:r w:rsidR="00D67D74" w:rsidRPr="00863849">
        <w:rPr>
          <w:color w:val="000000"/>
          <w:vertAlign w:val="superscript"/>
        </w:rPr>
        <w:t>-1</w:t>
      </w:r>
      <w:r w:rsidR="00D67D74" w:rsidRPr="00863849">
        <w:rPr>
          <w:color w:val="000000"/>
        </w:rPr>
        <w:t>) at different atmospheric CO</w:t>
      </w:r>
      <w:r w:rsidR="00D67D74" w:rsidRPr="00863849">
        <w:rPr>
          <w:color w:val="000000"/>
          <w:vertAlign w:val="subscript"/>
        </w:rPr>
        <w:t>2</w:t>
      </w:r>
      <w:r w:rsidR="00D67D74" w:rsidRPr="00863849">
        <w:rPr>
          <w:color w:val="000000"/>
        </w:rPr>
        <w:t xml:space="preserve"> (</w:t>
      </w:r>
      <w:r w:rsidR="00D67D74" w:rsidRPr="00F848A9">
        <w:rPr>
          <w:i/>
          <w:iCs/>
          <w:color w:val="000000"/>
        </w:rPr>
        <w:t>C</w:t>
      </w:r>
      <w:r w:rsidR="00D67D74" w:rsidRPr="00275258">
        <w:rPr>
          <w:color w:val="000000"/>
          <w:vertAlign w:val="subscript"/>
        </w:rPr>
        <w:t>a</w:t>
      </w:r>
      <w:r w:rsidR="00D67D74" w:rsidRPr="00863849">
        <w:rPr>
          <w:color w:val="000000"/>
        </w:rPr>
        <w:t>; µmol mol</w:t>
      </w:r>
      <w:r w:rsidR="00D67D74" w:rsidRPr="00863849">
        <w:rPr>
          <w:color w:val="000000"/>
          <w:vertAlign w:val="superscript"/>
        </w:rPr>
        <w:t>-1</w:t>
      </w:r>
      <w:r w:rsidR="00D67D74" w:rsidRPr="00863849">
        <w:rPr>
          <w:color w:val="000000"/>
        </w:rPr>
        <w:t>) concentrations</w:t>
      </w:r>
      <w:r w:rsidR="00D67D74">
        <w:rPr>
          <w:color w:val="000000"/>
        </w:rPr>
        <w:t xml:space="preserve"> (i.e., an </w:t>
      </w:r>
      <w:proofErr w:type="spellStart"/>
      <w:r w:rsidR="00D67D74" w:rsidRPr="00DB6582">
        <w:rPr>
          <w:i/>
          <w:iCs/>
          <w:color w:val="000000"/>
        </w:rPr>
        <w:t>A</w:t>
      </w:r>
      <w:r>
        <w:rPr>
          <w:color w:val="000000"/>
          <w:vertAlign w:val="subscript"/>
        </w:rPr>
        <w:t>net</w:t>
      </w:r>
      <w:proofErr w:type="spellEnd"/>
      <w:r w:rsidR="00D67D74" w:rsidRPr="006337C2">
        <w:rPr>
          <w:color w:val="000000"/>
        </w:rPr>
        <w:t>/</w:t>
      </w:r>
      <w:r w:rsidR="00D67D74" w:rsidRPr="00DB6582">
        <w:rPr>
          <w:i/>
          <w:iCs/>
          <w:color w:val="000000"/>
        </w:rPr>
        <w:t>C</w:t>
      </w:r>
      <w:r w:rsidR="00D67D74" w:rsidRPr="00242E06">
        <w:rPr>
          <w:color w:val="000000"/>
          <w:vertAlign w:val="subscript"/>
        </w:rPr>
        <w:t>i</w:t>
      </w:r>
      <w:r w:rsidR="00D67D74">
        <w:rPr>
          <w:color w:val="000000"/>
        </w:rPr>
        <w:t xml:space="preserve"> curve)</w:t>
      </w:r>
      <w:r>
        <w:rPr>
          <w:color w:val="000000"/>
        </w:rPr>
        <w:t>.</w:t>
      </w:r>
      <w:r w:rsidRPr="00F83744">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Pr>
          <w:color w:val="000000"/>
        </w:rPr>
        <w:t xml:space="preserve"> curves were conducted</w:t>
      </w:r>
      <w:r w:rsidR="00D67D74" w:rsidRPr="00863849">
        <w:rPr>
          <w:color w:val="000000"/>
        </w:rPr>
        <w:t xml:space="preserve"> under saturat</w:t>
      </w:r>
      <w:r>
        <w:rPr>
          <w:color w:val="000000"/>
        </w:rPr>
        <w:t>ing</w:t>
      </w:r>
      <w:r w:rsidR="00D67D74" w:rsidRPr="00863849">
        <w:rPr>
          <w:color w:val="000000"/>
        </w:rPr>
        <w:t xml:space="preserve"> light conditions (</w:t>
      </w:r>
      <w:r w:rsidR="00D67D74">
        <w:rPr>
          <w:color w:val="000000"/>
        </w:rPr>
        <w:t>1,500</w:t>
      </w:r>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006440">
        <w:rPr>
          <w:color w:val="000000"/>
        </w:rPr>
        <w:t>, 50% relative humidity, and</w:t>
      </w:r>
      <w:r w:rsidR="0038171F">
        <w:rPr>
          <w:color w:val="000000"/>
        </w:rPr>
        <w:t xml:space="preserve"> with the</w:t>
      </w:r>
      <w:r w:rsidR="00006440">
        <w:rPr>
          <w:color w:val="000000"/>
        </w:rPr>
        <w:t xml:space="preserve"> cuvette temperature set to 25</w:t>
      </w:r>
      <w:r w:rsidR="00006440">
        <w:rPr>
          <w:color w:val="000000"/>
        </w:rPr>
        <w:sym w:font="Symbol" w:char="F0B0"/>
      </w:r>
      <w:r w:rsidR="00006440">
        <w:rPr>
          <w:color w:val="000000"/>
        </w:rPr>
        <w:t>C</w:t>
      </w:r>
      <w:r w:rsidR="00D67D74">
        <w:rPr>
          <w:color w:val="000000"/>
        </w:rPr>
        <w:t xml:space="preserve">. We measured </w:t>
      </w:r>
      <w:proofErr w:type="spellStart"/>
      <w:r w:rsidR="00D67D74" w:rsidRPr="00DB6582">
        <w:rPr>
          <w:i/>
          <w:iCs/>
          <w:color w:val="000000"/>
        </w:rPr>
        <w:t>A</w:t>
      </w:r>
      <w:r w:rsidR="00150CFB">
        <w:rPr>
          <w:color w:val="000000"/>
          <w:vertAlign w:val="subscript"/>
        </w:rPr>
        <w:t>net</w:t>
      </w:r>
      <w:proofErr w:type="spellEnd"/>
      <w:r w:rsidR="00D67D74">
        <w:rPr>
          <w:color w:val="000000"/>
        </w:rPr>
        <w:t xml:space="preserv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xml:space="preserve">, and </w:t>
      </w:r>
      <w:r w:rsidR="00D67D74" w:rsidRPr="00F848A9">
        <w:rPr>
          <w:i/>
          <w:iCs/>
          <w:color w:val="000000"/>
        </w:rPr>
        <w:t>C</w:t>
      </w:r>
      <w:r w:rsidR="00D67D74" w:rsidRPr="00275258">
        <w:rPr>
          <w:color w:val="000000"/>
          <w:vertAlign w:val="subscript"/>
        </w:rPr>
        <w:t>i</w:t>
      </w:r>
      <w:r w:rsidR="00D67D74">
        <w:rPr>
          <w:color w:val="000000"/>
        </w:rPr>
        <w:t xml:space="preserve"> at each of </w:t>
      </w:r>
      <w:r w:rsidR="00D67D74" w:rsidRPr="00863849">
        <w:rPr>
          <w:color w:val="000000"/>
        </w:rPr>
        <w:t>the following reference CO</w:t>
      </w:r>
      <w:r w:rsidR="00D67D74" w:rsidRPr="00863849">
        <w:rPr>
          <w:color w:val="000000"/>
          <w:vertAlign w:val="subscript"/>
        </w:rPr>
        <w:t>2</w:t>
      </w:r>
      <w:r w:rsidR="00D67D74" w:rsidRPr="00863849">
        <w:rPr>
          <w:color w:val="000000"/>
        </w:rPr>
        <w:t xml:space="preserve"> concentration</w:t>
      </w:r>
      <w:r w:rsidR="00D67D74">
        <w:rPr>
          <w:color w:val="000000"/>
        </w:rPr>
        <w:t>s</w:t>
      </w:r>
      <w:r w:rsidR="00D67D74" w:rsidRPr="00863849">
        <w:rPr>
          <w:color w:val="000000"/>
        </w:rPr>
        <w:t xml:space="preserve"> (</w:t>
      </w:r>
      <w:r w:rsidR="00D67D74" w:rsidRPr="00F848A9">
        <w:rPr>
          <w:i/>
          <w:iCs/>
          <w:color w:val="000000"/>
        </w:rPr>
        <w:t>C</w:t>
      </w:r>
      <w:r w:rsidR="00D67D74">
        <w:rPr>
          <w:color w:val="000000"/>
          <w:vertAlign w:val="subscript"/>
        </w:rPr>
        <w:t>a</w:t>
      </w:r>
      <w:r w:rsidR="00D67D74">
        <w:rPr>
          <w:color w:val="000000"/>
        </w:rPr>
        <w:t xml:space="preserve">; </w:t>
      </w:r>
      <w:r w:rsidR="00D67D74" w:rsidRPr="00863849">
        <w:rPr>
          <w:color w:val="000000"/>
          <w:lang w:val="el-GR"/>
        </w:rPr>
        <w:t>μ</w:t>
      </w:r>
      <w:r w:rsidR="00D67D74" w:rsidRPr="00863849">
        <w:rPr>
          <w:color w:val="000000"/>
        </w:rPr>
        <w:t>mol mol</w:t>
      </w:r>
      <w:r w:rsidR="00D67D74" w:rsidRPr="00863849">
        <w:rPr>
          <w:color w:val="000000"/>
          <w:vertAlign w:val="superscript"/>
        </w:rPr>
        <w:t>-1</w:t>
      </w:r>
      <w:r w:rsidR="00D67D74" w:rsidRPr="00863849">
        <w:rPr>
          <w:color w:val="000000"/>
        </w:rPr>
        <w:t>): 400,</w:t>
      </w:r>
      <w:r w:rsidR="00D67D74">
        <w:rPr>
          <w:color w:val="000000"/>
        </w:rPr>
        <w:t xml:space="preserve"> 300, 200, 100</w:t>
      </w:r>
      <w:r w:rsidR="00417C57">
        <w:rPr>
          <w:color w:val="000000"/>
        </w:rPr>
        <w:t>,</w:t>
      </w:r>
      <w:r w:rsidR="00D67D74" w:rsidRPr="00863849">
        <w:rPr>
          <w:color w:val="000000"/>
        </w:rPr>
        <w:t xml:space="preserve"> 50, 400, 400, 600, 800, 1000, 1200,</w:t>
      </w:r>
      <w:r w:rsidR="008F6058">
        <w:rPr>
          <w:color w:val="000000"/>
        </w:rPr>
        <w:t xml:space="preserve"> and</w:t>
      </w:r>
      <w:r w:rsidR="00D67D74" w:rsidRPr="00863849">
        <w:rPr>
          <w:color w:val="000000"/>
        </w:rPr>
        <w:t xml:space="preserve"> 1500</w:t>
      </w:r>
      <w:r w:rsidR="00006440">
        <w:rPr>
          <w:color w:val="000000"/>
        </w:rPr>
        <w:t xml:space="preserve">. </w:t>
      </w:r>
      <w:r w:rsidR="00C57242">
        <w:rPr>
          <w:color w:val="000000"/>
        </w:rPr>
        <w:t>Finally, we subjected individuals to at least a 30-minute period</w:t>
      </w:r>
      <w:r w:rsidR="00A30C53">
        <w:rPr>
          <w:color w:val="000000"/>
        </w:rPr>
        <w:t xml:space="preserve"> of </w:t>
      </w:r>
      <w:r w:rsidR="00C41A80">
        <w:rPr>
          <w:color w:val="000000"/>
        </w:rPr>
        <w:t>darkness</w:t>
      </w:r>
      <w:r w:rsidR="00A30C53">
        <w:rPr>
          <w:color w:val="000000"/>
        </w:rPr>
        <w:t xml:space="preserve"> </w:t>
      </w:r>
      <w:r w:rsidR="00C57242">
        <w:rPr>
          <w:color w:val="000000"/>
        </w:rPr>
        <w:t xml:space="preserve">and quantified dark </w:t>
      </w:r>
      <w:r w:rsidR="00D67D74">
        <w:rPr>
          <w:color w:val="000000"/>
        </w:rPr>
        <w:t>respiration (</w:t>
      </w:r>
      <w:r w:rsidR="00D67D74">
        <w:rPr>
          <w:i/>
          <w:iCs/>
          <w:color w:val="000000"/>
        </w:rPr>
        <w:t>R</w:t>
      </w:r>
      <w:r w:rsidR="00D67D74">
        <w:rPr>
          <w:color w:val="000000"/>
          <w:vertAlign w:val="subscript"/>
        </w:rPr>
        <w:t>d</w:t>
      </w:r>
      <w:r w:rsidR="00D67D74">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Pr>
          <w:color w:val="000000"/>
        </w:rPr>
        <w:t>)</w:t>
      </w:r>
      <w:r w:rsidR="00C57242">
        <w:rPr>
          <w:color w:val="000000"/>
        </w:rPr>
        <w:t>, again using a</w:t>
      </w:r>
      <w:r w:rsidR="00D67D74">
        <w:rPr>
          <w:color w:val="000000"/>
        </w:rPr>
        <w:t xml:space="preserve"> </w:t>
      </w:r>
      <w:r w:rsidR="00C57242" w:rsidRPr="00863849">
        <w:rPr>
          <w:color w:val="000000"/>
        </w:rPr>
        <w:t>Li-COR LI-6800</w:t>
      </w:r>
      <w:r w:rsidR="00C57242">
        <w:rPr>
          <w:color w:val="000000"/>
        </w:rPr>
        <w:t xml:space="preserve"> </w:t>
      </w:r>
      <w:r w:rsidR="009F0F34">
        <w:rPr>
          <w:color w:val="000000"/>
        </w:rPr>
        <w:t xml:space="preserve">with </w:t>
      </w:r>
      <w:r w:rsidR="008F6058">
        <w:rPr>
          <w:color w:val="000000"/>
        </w:rPr>
        <w:t>relative humidity</w:t>
      </w:r>
      <w:r w:rsidR="009F0F34">
        <w:rPr>
          <w:color w:val="000000"/>
        </w:rPr>
        <w:t xml:space="preserve"> set to 50% and</w:t>
      </w:r>
      <w:r w:rsidR="008F6058">
        <w:rPr>
          <w:color w:val="000000"/>
        </w:rPr>
        <w:t xml:space="preserve"> </w:t>
      </w:r>
      <w:r w:rsidR="00150CFB">
        <w:rPr>
          <w:color w:val="000000"/>
        </w:rPr>
        <w:t>cuvette</w:t>
      </w:r>
      <w:r w:rsidR="008F6058">
        <w:rPr>
          <w:color w:val="000000"/>
        </w:rPr>
        <w:t xml:space="preserve"> temperature set to </w:t>
      </w:r>
      <w:r w:rsidR="009F0F34">
        <w:rPr>
          <w:color w:val="000000"/>
        </w:rPr>
        <w:t>25</w:t>
      </w:r>
      <w:r w:rsidR="009F0F34">
        <w:rPr>
          <w:color w:val="000000"/>
        </w:rPr>
        <w:sym w:font="Symbol" w:char="F0B0"/>
      </w:r>
      <w:r w:rsidR="009F0F34">
        <w:rPr>
          <w:color w:val="000000"/>
        </w:rPr>
        <w:t xml:space="preserve">C, with incoming </w:t>
      </w:r>
      <w:r>
        <w:rPr>
          <w:color w:val="000000"/>
        </w:rPr>
        <w:t xml:space="preserve">radiation </w:t>
      </w:r>
      <w:r w:rsidR="00C57242">
        <w:rPr>
          <w:color w:val="000000"/>
        </w:rPr>
        <w:t>set to 0</w:t>
      </w:r>
      <w:r w:rsidR="00C57242" w:rsidRPr="00863849">
        <w:rPr>
          <w:color w:val="000000"/>
        </w:rPr>
        <w:t xml:space="preserve"> </w:t>
      </w:r>
      <w:r w:rsidR="00C57242" w:rsidRPr="00863849">
        <w:rPr>
          <w:color w:val="000000"/>
          <w:lang w:val="el-GR"/>
        </w:rPr>
        <w:t>μ</w:t>
      </w:r>
      <w:r w:rsidR="00C57242" w:rsidRPr="00863849">
        <w:rPr>
          <w:color w:val="000000"/>
        </w:rPr>
        <w:t>mol m</w:t>
      </w:r>
      <w:r w:rsidR="00C57242" w:rsidRPr="00863849">
        <w:rPr>
          <w:color w:val="000000"/>
          <w:vertAlign w:val="superscript"/>
        </w:rPr>
        <w:t>-2</w:t>
      </w:r>
      <w:r w:rsidR="00C57242" w:rsidRPr="00863849">
        <w:rPr>
          <w:color w:val="000000"/>
        </w:rPr>
        <w:t xml:space="preserve"> s</w:t>
      </w:r>
      <w:r w:rsidR="00C57242" w:rsidRPr="00863849">
        <w:rPr>
          <w:color w:val="000000"/>
          <w:vertAlign w:val="superscript"/>
        </w:rPr>
        <w:t>-1</w:t>
      </w:r>
      <w:r w:rsidR="009F0F34">
        <w:rPr>
          <w:color w:val="000000"/>
          <w:vertAlign w:val="superscript"/>
        </w:rPr>
        <w:t xml:space="preserve"> </w:t>
      </w:r>
      <w:r w:rsidR="009F0F34" w:rsidRPr="009F0F34">
        <w:rPr>
          <w:color w:val="000000"/>
        </w:rPr>
        <w:t>and</w:t>
      </w:r>
      <w:r w:rsidR="009F0F34">
        <w:rPr>
          <w:color w:val="000000"/>
          <w:vertAlign w:val="superscript"/>
        </w:rPr>
        <w:t xml:space="preserve"> </w:t>
      </w:r>
      <w:r w:rsidR="009F0F34" w:rsidRPr="00F848A9">
        <w:rPr>
          <w:i/>
          <w:iCs/>
          <w:color w:val="000000"/>
        </w:rPr>
        <w:t>C</w:t>
      </w:r>
      <w:r w:rsidR="009F0F34">
        <w:rPr>
          <w:color w:val="000000"/>
          <w:vertAlign w:val="subscript"/>
        </w:rPr>
        <w:t>a</w:t>
      </w:r>
      <w:r w:rsidR="009F0F34">
        <w:rPr>
          <w:color w:val="000000"/>
        </w:rPr>
        <w:t xml:space="preserve"> set to 400 </w:t>
      </w:r>
      <w:r w:rsidR="009F0F34" w:rsidRPr="00863849">
        <w:rPr>
          <w:color w:val="000000"/>
          <w:lang w:val="el-GR"/>
        </w:rPr>
        <w:t>μ</w:t>
      </w:r>
      <w:r w:rsidR="009F0F34" w:rsidRPr="00863849">
        <w:rPr>
          <w:color w:val="000000"/>
        </w:rPr>
        <w:t>mol mol</w:t>
      </w:r>
      <w:r w:rsidR="009F0F34" w:rsidRPr="00863849">
        <w:rPr>
          <w:color w:val="000000"/>
          <w:vertAlign w:val="superscript"/>
        </w:rPr>
        <w:t>-1</w:t>
      </w:r>
      <w:r w:rsidR="00C57242">
        <w:rPr>
          <w:color w:val="000000"/>
        </w:rPr>
        <w:t>.</w:t>
      </w:r>
    </w:p>
    <w:p w14:paraId="264D1F52" w14:textId="51971995" w:rsidR="00D67D74" w:rsidRDefault="00D67D74" w:rsidP="00A754EC">
      <w:pPr>
        <w:autoSpaceDE w:val="0"/>
        <w:autoSpaceDN w:val="0"/>
        <w:adjustRightInd w:val="0"/>
        <w:spacing w:line="360" w:lineRule="auto"/>
        <w:ind w:firstLine="720"/>
        <w:rPr>
          <w:color w:val="000000"/>
        </w:rPr>
      </w:pPr>
      <w:r>
        <w:rPr>
          <w:color w:val="000000"/>
        </w:rPr>
        <w:t>L</w:t>
      </w:r>
      <w:r w:rsidRPr="00863849">
        <w:rPr>
          <w:color w:val="000000"/>
        </w:rPr>
        <w:t xml:space="preserve">eaf trait measurements were </w:t>
      </w:r>
      <w:r>
        <w:rPr>
          <w:color w:val="000000"/>
        </w:rPr>
        <w:t>collected on</w:t>
      </w:r>
      <w:r w:rsidRPr="00863849">
        <w:rPr>
          <w:color w:val="000000"/>
        </w:rPr>
        <w:t xml:space="preserve"> the same focal leaf used to generate </w:t>
      </w:r>
      <w:r>
        <w:rPr>
          <w:color w:val="000000"/>
        </w:rPr>
        <w:t>each</w:t>
      </w:r>
      <w:r w:rsidRPr="00863849">
        <w:rPr>
          <w:color w:val="000000"/>
        </w:rPr>
        <w:t xml:space="preserve"> CO</w:t>
      </w:r>
      <w:r w:rsidRPr="00863849">
        <w:rPr>
          <w:color w:val="000000"/>
          <w:vertAlign w:val="subscript"/>
        </w:rPr>
        <w:t>2</w:t>
      </w:r>
      <w:r w:rsidRPr="00863849">
        <w:rPr>
          <w:color w:val="000000"/>
        </w:rPr>
        <w:t xml:space="preserve"> response curve. Images of each leaf were curated using a flat-</w:t>
      </w:r>
      <w:r>
        <w:rPr>
          <w:color w:val="000000"/>
        </w:rPr>
        <w:t>bed s</w:t>
      </w:r>
      <w:r w:rsidRPr="00863849">
        <w:rPr>
          <w:color w:val="000000"/>
        </w:rPr>
        <w:t>canner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1B21C7">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et al., 2012)","plainTextFormattedCitation":"(Schneider et al., 2012)","previouslyFormattedCitation":"(Schneider et al., 2012)"},"properties":{"noteIndex":0},"schema":"https://github.com/citation-style-language/schema/raw/master/csl-citation.json"}</w:instrText>
      </w:r>
      <w:r>
        <w:rPr>
          <w:color w:val="000000"/>
        </w:rPr>
        <w:fldChar w:fldCharType="separate"/>
      </w:r>
      <w:r w:rsidRPr="001B21C7">
        <w:rPr>
          <w:noProof/>
          <w:color w:val="000000"/>
        </w:rPr>
        <w:t>(Schneider et al.,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w:t>
      </w:r>
      <w:r w:rsidR="00895284">
        <w:rPr>
          <w:color w:val="000000"/>
        </w:rPr>
        <w:t>s</w:t>
      </w:r>
      <w:r w:rsidR="008F6058">
        <w:rPr>
          <w:color w:val="000000"/>
        </w:rPr>
        <w:t xml:space="preserve"> and subsequently</w:t>
      </w:r>
      <w:r w:rsidRPr="00863849">
        <w:rPr>
          <w:color w:val="000000"/>
        </w:rPr>
        <w:t xml:space="preserve"> weighed and ground until homogenized. Specific leaf area (</w:t>
      </w:r>
      <w:r w:rsidR="00746CCB">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sidR="00270350">
        <w:rPr>
          <w:color w:val="000000"/>
        </w:rPr>
        <w:t xml:space="preserve"> </w:t>
      </w:r>
      <w:r w:rsidRPr="00863849">
        <w:rPr>
          <w:color w:val="000000"/>
        </w:rPr>
        <w:t>to dry leaf biomass</w:t>
      </w:r>
      <w:r w:rsidR="005E3C64">
        <w:rPr>
          <w:color w:val="000000"/>
        </w:rPr>
        <w:t xml:space="preserve">. </w:t>
      </w:r>
      <w:r>
        <w:rPr>
          <w:color w:val="000000"/>
        </w:rPr>
        <w:t>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through elemental combustion analysis (</w:t>
      </w:r>
      <w:r w:rsidR="00746CCB">
        <w:rPr>
          <w:color w:val="000000"/>
        </w:rPr>
        <w:t>Costech-4010</w:t>
      </w:r>
      <w:r w:rsidR="00270350">
        <w:rPr>
          <w:color w:val="000000"/>
        </w:rPr>
        <w:t xml:space="preserve">, </w:t>
      </w:r>
      <w:proofErr w:type="spellStart"/>
      <w:r w:rsidR="00270350">
        <w:rPr>
          <w:color w:val="000000"/>
        </w:rPr>
        <w:t>Costech</w:t>
      </w:r>
      <w:proofErr w:type="spellEnd"/>
      <w:r w:rsidR="00270350">
        <w:rPr>
          <w:color w:val="000000"/>
        </w:rPr>
        <w:t xml:space="preserve">, Inc., Valencia, CA, USA).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00150CFB">
        <w:rPr>
          <w:iCs/>
          <w:color w:val="000000"/>
        </w:rPr>
        <w:t>specific leaf area</w:t>
      </w:r>
      <w:r w:rsidR="00F83744">
        <w:rPr>
          <w:iCs/>
          <w:color w:val="000000"/>
        </w:rPr>
        <w:t>, then multiplying by 10,000 to convert cm</w:t>
      </w:r>
      <w:r w:rsidR="00F83744">
        <w:rPr>
          <w:iCs/>
          <w:color w:val="000000"/>
          <w:vertAlign w:val="superscript"/>
        </w:rPr>
        <w:t>-2</w:t>
      </w:r>
      <w:r w:rsidR="00F83744">
        <w:rPr>
          <w:iCs/>
          <w:color w:val="000000"/>
        </w:rPr>
        <w:t xml:space="preserve"> to m</w:t>
      </w:r>
      <w:r w:rsidR="00F83744">
        <w:rPr>
          <w:iCs/>
          <w:color w:val="000000"/>
          <w:vertAlign w:val="superscript"/>
        </w:rPr>
        <w:t>-2</w:t>
      </w:r>
      <w:r w:rsidRPr="00863849">
        <w:rPr>
          <w:color w:val="000000"/>
        </w:rPr>
        <w:t>.</w:t>
      </w:r>
    </w:p>
    <w:p w14:paraId="661FA838" w14:textId="678547F1" w:rsidR="00DD0878" w:rsidRDefault="00DD0878" w:rsidP="00A754EC">
      <w:pPr>
        <w:autoSpaceDE w:val="0"/>
        <w:autoSpaceDN w:val="0"/>
        <w:adjustRightInd w:val="0"/>
        <w:spacing w:line="360" w:lineRule="auto"/>
        <w:rPr>
          <w:color w:val="000000"/>
        </w:rPr>
      </w:pPr>
    </w:p>
    <w:p w14:paraId="69D28324" w14:textId="77777777" w:rsidR="00DD0878" w:rsidRDefault="00DD0878" w:rsidP="00A754EC">
      <w:pPr>
        <w:spacing w:line="360" w:lineRule="auto"/>
        <w:rPr>
          <w:i/>
          <w:iCs/>
        </w:rPr>
      </w:pPr>
      <w:r>
        <w:rPr>
          <w:i/>
          <w:iCs/>
        </w:rPr>
        <w:t>Curve fitting and parameter estimation</w:t>
      </w:r>
    </w:p>
    <w:p w14:paraId="11AAD9FA" w14:textId="47B00EBE" w:rsidR="006D3E93" w:rsidRDefault="00DD0878" w:rsidP="00A754EC">
      <w:pPr>
        <w:spacing w:line="360" w:lineRule="auto"/>
        <w:ind w:firstLine="720"/>
      </w:pPr>
      <w:r>
        <w:rPr>
          <w:color w:val="000000"/>
        </w:rPr>
        <w:t>We fit</w:t>
      </w:r>
      <w:r w:rsidRPr="00863849">
        <w:rPr>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 using the '</w:t>
      </w:r>
      <w:proofErr w:type="spellStart"/>
      <w:r w:rsidRPr="00863849">
        <w:rPr>
          <w:color w:val="000000"/>
        </w:rPr>
        <w:t>fitaci</w:t>
      </w:r>
      <w:proofErr w:type="spellEnd"/>
      <w:r w:rsidRPr="00863849">
        <w:rPr>
          <w:color w:val="000000"/>
        </w:rPr>
        <w:t>' function in the '</w:t>
      </w:r>
      <w:proofErr w:type="spellStart"/>
      <w:r w:rsidRPr="00863849">
        <w:rPr>
          <w:color w:val="000000"/>
        </w:rPr>
        <w:t>plantecophys</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863849">
        <w:rPr>
          <w:color w:val="000000"/>
        </w:rPr>
        <w:fldChar w:fldCharType="separate"/>
      </w:r>
      <w:r w:rsidRPr="00863849">
        <w:rPr>
          <w:noProof/>
          <w:color w:val="000000"/>
        </w:rPr>
        <w:t>(Duursma, 2015)</w:t>
      </w:r>
      <w:r w:rsidRPr="00863849">
        <w:rPr>
          <w:color w:val="000000"/>
        </w:rPr>
        <w:fldChar w:fldCharType="end"/>
      </w:r>
      <w:r w:rsidRPr="00863849">
        <w:rPr>
          <w:color w:val="000000"/>
        </w:rPr>
        <w:t>. This function estimates the maximum rate of Rubisco carboxylation (</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 the Farquhar, von Caemmerer, and Berry biochemical model of C</w:t>
      </w:r>
      <w:r w:rsidRPr="00863849">
        <w:rPr>
          <w:color w:val="000000"/>
          <w:vertAlign w:val="subscript"/>
        </w:rPr>
        <w:t>3</w:t>
      </w:r>
      <w:r w:rsidRPr="00863849">
        <w:rPr>
          <w:color w:val="000000"/>
        </w:rPr>
        <w:t xml:space="preserve"> </w:t>
      </w:r>
      <w:r w:rsidRPr="00863849">
        <w:rPr>
          <w:color w:val="000000"/>
        </w:rPr>
        <w:lastRenderedPageBreak/>
        <w:t xml:space="preserve">photosynthesis </w:t>
      </w:r>
      <w:r>
        <w:rPr>
          <w:color w:val="000000"/>
        </w:rPr>
        <w:fldChar w:fldCharType="begin" w:fldLock="1"/>
      </w:r>
      <w:r w:rsidR="001B21C7">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et al., 1980)","plainTextFormattedCitation":"(Farquhar et al., 1980)","previouslyFormattedCitation":"(Farquhar et al., 1980)"},"properties":{"noteIndex":0},"schema":"https://github.com/citation-style-language/schema/raw/master/csl-citation.json"}</w:instrText>
      </w:r>
      <w:r>
        <w:rPr>
          <w:color w:val="000000"/>
        </w:rPr>
        <w:fldChar w:fldCharType="separate"/>
      </w:r>
      <w:r w:rsidRPr="001B21C7">
        <w:rPr>
          <w:noProof/>
          <w:color w:val="000000"/>
        </w:rPr>
        <w:t>(Farquhar et al., 1980)</w:t>
      </w:r>
      <w:r>
        <w:rPr>
          <w:color w:val="000000"/>
        </w:rPr>
        <w:fldChar w:fldCharType="end"/>
      </w:r>
      <w:r w:rsidRPr="00863849">
        <w:rPr>
          <w:color w:val="000000"/>
        </w:rPr>
        <w:t>.</w:t>
      </w:r>
      <w:r w:rsidR="009F0F34">
        <w:rPr>
          <w:color w:val="000000"/>
        </w:rPr>
        <w:t xml:space="preserve"> We removed all data points that </w:t>
      </w:r>
      <w:r w:rsidR="00FF6F53">
        <w:rPr>
          <w:color w:val="000000"/>
        </w:rPr>
        <w:t xml:space="preserve">were likely to </w:t>
      </w:r>
      <w:r w:rsidR="009F0F34">
        <w:rPr>
          <w:color w:val="000000"/>
        </w:rPr>
        <w:t>confer TPU limitation</w:t>
      </w:r>
      <w:r w:rsidR="00D9075F">
        <w:rPr>
          <w:color w:val="000000"/>
        </w:rPr>
        <w:t xml:space="preserve"> </w:t>
      </w:r>
      <w:r w:rsidR="009F0F34">
        <w:rPr>
          <w:color w:val="000000"/>
        </w:rPr>
        <w:t xml:space="preserve">and fit each curve without imposing TPU limitation as </w:t>
      </w:r>
      <w:r w:rsidR="00FF6F53">
        <w:rPr>
          <w:color w:val="000000"/>
        </w:rPr>
        <w:t>a</w:t>
      </w:r>
      <w:r w:rsidR="009F0F34">
        <w:rPr>
          <w:color w:val="000000"/>
        </w:rPr>
        <w:t xml:space="preserve"> rate-limiting step</w:t>
      </w:r>
      <w:r w:rsidR="00D9075F">
        <w:rPr>
          <w:color w:val="000000"/>
        </w:rPr>
        <w:t>.</w:t>
      </w:r>
      <w:r w:rsidR="009F0F34">
        <w:rPr>
          <w:color w:val="000000"/>
        </w:rPr>
        <w:t xml:space="preserve"> </w:t>
      </w:r>
      <w:r>
        <w:t>We also determined kinetic parameters and CO</w:t>
      </w:r>
      <w:r>
        <w:rPr>
          <w:vertAlign w:val="subscript"/>
        </w:rPr>
        <w:t>2</w:t>
      </w:r>
      <w:r>
        <w:t xml:space="preserve"> compensation points using leaf temperature and equations derived in</w:t>
      </w:r>
      <w:r w:rsidR="007F426D">
        <w:t xml:space="preserve"> </w:t>
      </w:r>
      <w:r w:rsidR="007F426D">
        <w:fldChar w:fldCharType="begin" w:fldLock="1"/>
      </w:r>
      <w:r w:rsidR="00ED2735">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rsidR="007F426D">
        <w:fldChar w:fldCharType="separate"/>
      </w:r>
      <w:r w:rsidR="007F426D" w:rsidRPr="007F426D">
        <w:rPr>
          <w:noProof/>
        </w:rPr>
        <w:t>Bernacchi et al.</w:t>
      </w:r>
      <w:r w:rsidR="007F426D">
        <w:rPr>
          <w:noProof/>
        </w:rPr>
        <w:t xml:space="preserve"> (</w:t>
      </w:r>
      <w:r w:rsidR="007F426D" w:rsidRPr="007F426D">
        <w:rPr>
          <w:noProof/>
        </w:rPr>
        <w:t>2001)</w:t>
      </w:r>
      <w:r w:rsidR="007F426D">
        <w:fldChar w:fldCharType="end"/>
      </w:r>
      <w:r w:rsidR="007F426D">
        <w:t xml:space="preserve"> and</w:t>
      </w:r>
      <w:r w:rsidR="00AA6BAB">
        <w:t xml:space="preserve"> described in</w:t>
      </w:r>
      <w:r>
        <w:t xml:space="preserve"> </w:t>
      </w:r>
      <w:r>
        <w:fldChar w:fldCharType="begin" w:fldLock="1"/>
      </w:r>
      <w:r w:rsidR="001B21C7">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fldChar w:fldCharType="separate"/>
      </w:r>
      <w:r w:rsidRPr="001672BA">
        <w:rPr>
          <w:noProof/>
        </w:rPr>
        <w:t xml:space="preserve">Medlyn </w:t>
      </w:r>
      <w:r w:rsidRPr="007F426D">
        <w:rPr>
          <w:iCs/>
          <w:noProof/>
        </w:rPr>
        <w:t>et al.</w:t>
      </w:r>
      <w:r w:rsidRPr="001672BA">
        <w:rPr>
          <w:noProof/>
        </w:rPr>
        <w:t xml:space="preserve"> </w:t>
      </w:r>
      <w:r>
        <w:rPr>
          <w:noProof/>
        </w:rPr>
        <w:t>(</w:t>
      </w:r>
      <w:r w:rsidRPr="001672BA">
        <w:rPr>
          <w:noProof/>
        </w:rPr>
        <w:t>2002)</w:t>
      </w:r>
      <w:r>
        <w:fldChar w:fldCharType="end"/>
      </w:r>
      <w:r w:rsidR="00125358">
        <w:t>.</w:t>
      </w:r>
    </w:p>
    <w:p w14:paraId="7DDFC1AC" w14:textId="6BC8DC73" w:rsidR="00DD0878" w:rsidRPr="001725BB" w:rsidRDefault="00DD0878" w:rsidP="00A754EC">
      <w:pPr>
        <w:spacing w:line="360" w:lineRule="auto"/>
        <w:ind w:firstLine="720"/>
      </w:pPr>
      <w:r>
        <w:t>For all</w:t>
      </w:r>
      <w:r w:rsidRPr="00926F7B">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t xml:space="preserve"> curve fits, we </w:t>
      </w:r>
      <w:r>
        <w:rPr>
          <w:color w:val="000000"/>
        </w:rPr>
        <w:t xml:space="preserve">manually </w:t>
      </w:r>
      <w:r w:rsidRPr="00863849">
        <w:rPr>
          <w:color w:val="000000"/>
        </w:rPr>
        <w:t xml:space="preserve">standardized </w:t>
      </w:r>
      <w:proofErr w:type="spellStart"/>
      <w:r w:rsidRPr="00DB6582">
        <w:rPr>
          <w:i/>
          <w:iCs/>
          <w:color w:val="000000"/>
        </w:rPr>
        <w:t>V</w:t>
      </w:r>
      <w:r w:rsidRPr="00275258">
        <w:rPr>
          <w:color w:val="000000"/>
          <w:vertAlign w:val="subscript"/>
        </w:rPr>
        <w:t>cmax</w:t>
      </w:r>
      <w:proofErr w:type="spellEnd"/>
      <w:r>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sidR="00125358">
        <w:rPr>
          <w:color w:val="000000"/>
        </w:rPr>
        <w:t xml:space="preserve">estimates </w:t>
      </w:r>
      <w:r w:rsidRPr="00863849">
        <w:rPr>
          <w:color w:val="000000"/>
        </w:rPr>
        <w:t>to</w:t>
      </w:r>
      <w:r w:rsidRPr="00863849">
        <w:rPr>
          <w:color w:val="000000"/>
          <w:vertAlign w:val="subscript"/>
        </w:rPr>
        <w:t xml:space="preserve"> </w:t>
      </w:r>
      <w:r w:rsidRPr="00863849">
        <w:rPr>
          <w:color w:val="000000"/>
        </w:rPr>
        <w:t>25</w:t>
      </w:r>
      <w:r w:rsidRPr="00863849">
        <w:rPr>
          <w:rFonts w:ascii="Symbol" w:eastAsia="Symbol" w:hAnsi="Symbol" w:cs="Symbol"/>
          <w:color w:val="000000"/>
        </w:rPr>
        <w:t></w:t>
      </w:r>
      <w:r w:rsidRPr="00863849">
        <w:rPr>
          <w:color w:val="000000"/>
        </w:rPr>
        <w:t xml:space="preserve">C </w:t>
      </w:r>
      <w:r>
        <w:rPr>
          <w:color w:val="000000"/>
        </w:rPr>
        <w:t>u</w:t>
      </w:r>
      <w:r w:rsidRPr="00863849">
        <w:rPr>
          <w:color w:val="000000"/>
        </w:rPr>
        <w:t xml:space="preserve">sing a modified Arrhenius equation </w:t>
      </w:r>
      <w:r>
        <w:rPr>
          <w:color w:val="000000"/>
        </w:rPr>
        <w:t xml:space="preserve">(as in </w:t>
      </w:r>
      <w:r w:rsidRPr="00863849">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Pr="00863849">
        <w:rPr>
          <w:color w:val="000000"/>
        </w:rPr>
        <w:fldChar w:fldCharType="separate"/>
      </w:r>
      <w:r w:rsidRPr="00863849">
        <w:rPr>
          <w:noProof/>
          <w:color w:val="000000"/>
        </w:rPr>
        <w:t>Kattge &amp; Knorr, 2007)</w:t>
      </w:r>
      <w:r w:rsidRPr="00863849">
        <w:rPr>
          <w:color w:val="000000"/>
        </w:rPr>
        <w:fldChar w:fldCharType="end"/>
      </w:r>
      <w:r w:rsidRPr="00863849">
        <w:rPr>
          <w:color w:val="000000"/>
        </w:rPr>
        <w:t>:</w:t>
      </w:r>
    </w:p>
    <w:p w14:paraId="0C15D9CD" w14:textId="77777777" w:rsidR="00DD0878" w:rsidRDefault="00DD0878" w:rsidP="00A754EC">
      <w:pPr>
        <w:tabs>
          <w:tab w:val="left" w:pos="593"/>
        </w:tabs>
        <w:autoSpaceDE w:val="0"/>
        <w:autoSpaceDN w:val="0"/>
        <w:adjustRightInd w:val="0"/>
        <w:spacing w:line="360" w:lineRule="auto"/>
        <w:rPr>
          <w:color w:val="000000"/>
        </w:rPr>
      </w:pPr>
    </w:p>
    <w:p w14:paraId="3D5139C1" w14:textId="211E150B" w:rsidR="00DD0878" w:rsidRDefault="00654A55" w:rsidP="00A754EC">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t xml:space="preserve">(Eqn. </w:t>
      </w:r>
      <w:r w:rsidR="0022275C">
        <w:rPr>
          <w:color w:val="000000"/>
        </w:rPr>
        <w:t>1</w:t>
      </w:r>
      <w:r w:rsidR="00DD0878">
        <w:rPr>
          <w:color w:val="000000"/>
        </w:rPr>
        <w:t>)</w:t>
      </w:r>
    </w:p>
    <w:p w14:paraId="7021885D" w14:textId="77777777" w:rsidR="00DD0878" w:rsidRDefault="00DD0878" w:rsidP="00A754EC">
      <w:pPr>
        <w:tabs>
          <w:tab w:val="left" w:pos="593"/>
        </w:tabs>
        <w:autoSpaceDE w:val="0"/>
        <w:autoSpaceDN w:val="0"/>
        <w:adjustRightInd w:val="0"/>
        <w:spacing w:line="360" w:lineRule="auto"/>
        <w:rPr>
          <w:color w:val="000000"/>
        </w:rPr>
      </w:pPr>
    </w:p>
    <w:p w14:paraId="51793D2A" w14:textId="1CDA29F0" w:rsidR="00DD0878" w:rsidRDefault="00DD0878" w:rsidP="00A754EC">
      <w:pPr>
        <w:tabs>
          <w:tab w:val="left" w:pos="593"/>
        </w:tabs>
        <w:autoSpaceDE w:val="0"/>
        <w:autoSpaceDN w:val="0"/>
        <w:adjustRightInd w:val="0"/>
        <w:spacing w:line="360" w:lineRule="auto"/>
        <w:rPr>
          <w:color w:val="000000"/>
        </w:rPr>
      </w:pPr>
      <w:r>
        <w:rPr>
          <w:iCs/>
          <w:color w:val="000000"/>
        </w:rPr>
        <w:t>where</w:t>
      </w:r>
      <w:r w:rsidRPr="00513E96">
        <w:rPr>
          <w:i/>
          <w:iCs/>
          <w:color w:val="000000"/>
        </w:rPr>
        <w:t xml:space="preserve"> </w:t>
      </w: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sidR="001B21C7">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rPr>
          <w:color w:val="000000"/>
        </w:rPr>
        <w:fldChar w:fldCharType="separate"/>
      </w:r>
      <w:r w:rsidRPr="00007008">
        <w:rPr>
          <w:noProof/>
          <w:color w:val="000000"/>
        </w:rPr>
        <w:t xml:space="preserve">Medlyn </w:t>
      </w:r>
      <w:r w:rsidRPr="00007008">
        <w:rPr>
          <w:i/>
          <w:noProof/>
          <w:color w:val="000000"/>
        </w:rPr>
        <w:t>et al.</w:t>
      </w:r>
      <w:r w:rsidRPr="00007008">
        <w:rPr>
          <w:noProof/>
          <w:color w:val="000000"/>
        </w:rPr>
        <w:t>,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and </w:t>
      </w:r>
      <w:r w:rsidRPr="00C33C74">
        <w:rPr>
          <w:i/>
          <w:iCs/>
          <w:color w:val="000000"/>
        </w:rPr>
        <w:t>T</w:t>
      </w:r>
      <w:r w:rsidRPr="00863849">
        <w:rPr>
          <w:color w:val="000000"/>
          <w:vertAlign w:val="subscript"/>
        </w:rPr>
        <w:t>obs</w:t>
      </w:r>
      <w:r w:rsidRPr="00863849">
        <w:rPr>
          <w:color w:val="000000"/>
        </w:rPr>
        <w:t xml:space="preserve"> represents the mean leaf temperature (K)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332C44F5" w14:textId="77777777" w:rsidR="00DD0878" w:rsidRPr="00863849" w:rsidRDefault="00DD0878" w:rsidP="00A754EC">
      <w:pPr>
        <w:tabs>
          <w:tab w:val="left" w:pos="593"/>
        </w:tabs>
        <w:autoSpaceDE w:val="0"/>
        <w:autoSpaceDN w:val="0"/>
        <w:adjustRightInd w:val="0"/>
        <w:spacing w:line="360" w:lineRule="auto"/>
        <w:rPr>
          <w:color w:val="000000"/>
        </w:rPr>
      </w:pPr>
    </w:p>
    <w:p w14:paraId="445E3688" w14:textId="3E014A2C" w:rsidR="00DD0878" w:rsidRDefault="00654A55" w:rsidP="00A754EC">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a</w:t>
      </w:r>
      <w:r w:rsidR="00DD0878" w:rsidRPr="00863849">
        <w:rPr>
          <w:color w:val="000000"/>
        </w:rPr>
        <w:t>)</w:t>
      </w:r>
    </w:p>
    <w:p w14:paraId="6D5EDCD7" w14:textId="77777777" w:rsidR="00DD0878" w:rsidRPr="00705A56" w:rsidRDefault="00DD0878" w:rsidP="00A754EC">
      <w:pPr>
        <w:tabs>
          <w:tab w:val="left" w:pos="593"/>
        </w:tabs>
        <w:autoSpaceDE w:val="0"/>
        <w:autoSpaceDN w:val="0"/>
        <w:adjustRightInd w:val="0"/>
        <w:spacing w:line="360" w:lineRule="auto"/>
        <w:rPr>
          <w:color w:val="000000"/>
        </w:rPr>
      </w:pPr>
      <w:r w:rsidRPr="00863849">
        <w:rPr>
          <w:color w:val="000000"/>
        </w:rPr>
        <w:t>and:</w:t>
      </w:r>
    </w:p>
    <w:p w14:paraId="6B4B1159" w14:textId="3A8F26CD" w:rsidR="00DD0878" w:rsidRDefault="00654A55" w:rsidP="00A754EC">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b</w:t>
      </w:r>
      <w:r w:rsidR="00DD0878" w:rsidRPr="00863849">
        <w:rPr>
          <w:color w:val="000000"/>
        </w:rPr>
        <w:t>)</w:t>
      </w:r>
    </w:p>
    <w:p w14:paraId="39E57D3E" w14:textId="77777777" w:rsidR="00DD0878" w:rsidRDefault="00DD0878" w:rsidP="00A754EC">
      <w:pPr>
        <w:tabs>
          <w:tab w:val="left" w:pos="593"/>
        </w:tabs>
        <w:autoSpaceDE w:val="0"/>
        <w:autoSpaceDN w:val="0"/>
        <w:adjustRightInd w:val="0"/>
        <w:spacing w:line="360" w:lineRule="auto"/>
        <w:rPr>
          <w:color w:val="000000"/>
        </w:rPr>
      </w:pPr>
    </w:p>
    <w:p w14:paraId="58037689" w14:textId="197750BD" w:rsidR="0022275C" w:rsidRDefault="00DD0878" w:rsidP="0022275C">
      <w:pPr>
        <w:spacing w:line="36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Pr>
          <w:color w:val="000000"/>
        </w:rPr>
        <w:t>5 and 6</w:t>
      </w:r>
      <w:r w:rsidRPr="00863849">
        <w:rPr>
          <w:color w:val="000000"/>
        </w:rPr>
        <w:t xml:space="preserve"> based on </w:t>
      </w:r>
      <w:r>
        <w:rPr>
          <w:color w:val="000000"/>
        </w:rPr>
        <w:t>mean air temperature for each block throughout the duration of the experiment. Temperature data were collected using HOBO MX2301 data loggers (</w:t>
      </w:r>
      <w:r w:rsidRPr="0011017D">
        <w:rPr>
          <w:rFonts w:eastAsia="Times New Roman" w:cs="Times New Roman"/>
        </w:rPr>
        <w:t>Onset Computer Corp</w:t>
      </w:r>
      <w:r w:rsidR="00125358">
        <w:rPr>
          <w:rFonts w:eastAsia="Times New Roman" w:cs="Times New Roman"/>
        </w:rPr>
        <w:t>oration</w:t>
      </w:r>
      <w:r>
        <w:rPr>
          <w:rFonts w:eastAsia="Times New Roman" w:cs="Times New Roman"/>
        </w:rPr>
        <w:t xml:space="preserve">, </w:t>
      </w:r>
      <w:proofErr w:type="spellStart"/>
      <w:r>
        <w:rPr>
          <w:rFonts w:eastAsia="Times New Roman" w:cs="Times New Roman"/>
        </w:rPr>
        <w:t>Bourne</w:t>
      </w:r>
      <w:proofErr w:type="spellEnd"/>
      <w:r>
        <w:rPr>
          <w:rFonts w:eastAsia="Times New Roman" w:cs="Times New Roman"/>
        </w:rPr>
        <w:t>, MA, USA), which</w:t>
      </w:r>
      <w:r>
        <w:rPr>
          <w:color w:val="000000"/>
        </w:rPr>
        <w:t xml:space="preserve"> recorded temperature and humidity of each block in the greenhouse on a fifteen-minute timestep. </w:t>
      </w:r>
      <w:r w:rsidR="0022275C">
        <w:rPr>
          <w:color w:val="000000"/>
        </w:rPr>
        <w:t>W</w:t>
      </w:r>
      <w:r>
        <w:rPr>
          <w:color w:val="000000"/>
        </w:rPr>
        <w:t>e</w:t>
      </w:r>
      <w:r w:rsidR="0022275C">
        <w:rPr>
          <w:color w:val="000000"/>
        </w:rPr>
        <w:t xml:space="preserve"> then</w:t>
      </w:r>
      <w:r>
        <w:rPr>
          <w:color w:val="000000"/>
        </w:rPr>
        <w:t xml:space="preserve">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sidR="004C3C71">
        <w:rPr>
          <w:color w:val="000000"/>
        </w:rPr>
        <w:t>; unitless</w:t>
      </w:r>
      <w:r>
        <w:rPr>
          <w:color w:val="000000"/>
        </w:rPr>
        <w:t>)</w:t>
      </w:r>
      <w:r w:rsidR="00AB654B">
        <w:rPr>
          <w:color w:val="000000"/>
        </w:rPr>
        <w:t>.</w:t>
      </w:r>
    </w:p>
    <w:p w14:paraId="553CCDFA" w14:textId="3A4C993C" w:rsidR="0022275C" w:rsidRDefault="0022275C" w:rsidP="0022275C">
      <w:pPr>
        <w:spacing w:line="360" w:lineRule="auto"/>
        <w:ind w:firstLine="720"/>
        <w:rPr>
          <w:color w:val="000000"/>
        </w:rPr>
      </w:pPr>
      <w:r>
        <w:rPr>
          <w:color w:val="000000"/>
        </w:rPr>
        <w:t>Finally, we standardized dark respiration measurements to 25</w:t>
      </w:r>
      <w:r w:rsidRPr="00863849">
        <w:rPr>
          <w:rFonts w:ascii="Symbol" w:eastAsia="Symbol" w:hAnsi="Symbol" w:cs="Symbol"/>
          <w:color w:val="000000"/>
        </w:rPr>
        <w:t></w:t>
      </w:r>
      <w:r w:rsidRPr="00863849">
        <w:rPr>
          <w:color w:val="000000"/>
        </w:rPr>
        <w:t>C</w:t>
      </w:r>
      <w:r>
        <w:rPr>
          <w:color w:val="000000"/>
        </w:rPr>
        <w:t xml:space="preserve"> (</w:t>
      </w:r>
      <w:r>
        <w:rPr>
          <w:i/>
          <w:iCs/>
          <w:color w:val="000000"/>
        </w:rPr>
        <w:t>R</w:t>
      </w:r>
      <w:r>
        <w:rPr>
          <w:color w:val="000000"/>
          <w:vertAlign w:val="subscript"/>
        </w:rPr>
        <w:t>d25</w:t>
      </w:r>
      <w:r>
        <w:rPr>
          <w:color w:val="000000"/>
        </w:rPr>
        <w:t xml:space="preserve">; </w:t>
      </w:r>
      <w:r>
        <w:rPr>
          <w:color w:val="000000"/>
          <w:lang w:val="el-GR"/>
        </w:rPr>
        <w:t>μ</w:t>
      </w:r>
      <w:r>
        <w:rPr>
          <w:color w:val="000000"/>
        </w:rPr>
        <w:t>mol m</w:t>
      </w:r>
      <w:r>
        <w:rPr>
          <w:color w:val="000000"/>
          <w:vertAlign w:val="superscript"/>
        </w:rPr>
        <w:t>-2</w:t>
      </w:r>
      <w:r w:rsidRPr="00E83939">
        <w:rPr>
          <w:color w:val="000000"/>
        </w:rPr>
        <w:t xml:space="preserve"> </w:t>
      </w:r>
      <w:r>
        <w:rPr>
          <w:color w:val="000000"/>
        </w:rPr>
        <w:t>s</w:t>
      </w:r>
      <w:r>
        <w:rPr>
          <w:color w:val="000000"/>
          <w:vertAlign w:val="superscript"/>
        </w:rPr>
        <w:t>-1</w:t>
      </w:r>
      <w:r>
        <w:rPr>
          <w:color w:val="000000"/>
        </w:rPr>
        <w:t xml:space="preserve">) using the log-polynomial approach explained in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where:</w:t>
      </w:r>
    </w:p>
    <w:p w14:paraId="18B6DBDF" w14:textId="77777777" w:rsidR="0022275C" w:rsidRDefault="0022275C" w:rsidP="0022275C">
      <w:pPr>
        <w:spacing w:line="360" w:lineRule="auto"/>
        <w:ind w:firstLine="720"/>
        <w:rPr>
          <w:color w:val="000000"/>
        </w:rPr>
      </w:pPr>
    </w:p>
    <w:p w14:paraId="3A1DAAA4" w14:textId="4B129FED" w:rsidR="0022275C" w:rsidRPr="00A46FE6" w:rsidRDefault="00654A55" w:rsidP="0022275C">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t>(Eqn. 3)</w:t>
      </w:r>
    </w:p>
    <w:p w14:paraId="1F282B00" w14:textId="77777777" w:rsidR="0022275C" w:rsidRPr="00A46FE6" w:rsidRDefault="0022275C" w:rsidP="0022275C">
      <w:pPr>
        <w:spacing w:line="360" w:lineRule="auto"/>
        <w:rPr>
          <w:color w:val="000000"/>
        </w:rPr>
      </w:pPr>
    </w:p>
    <w:p w14:paraId="2CE0ABD1" w14:textId="6BA7D4BF" w:rsidR="00895284" w:rsidRDefault="0022275C" w:rsidP="0022275C">
      <w:pPr>
        <w:spacing w:line="360" w:lineRule="auto"/>
        <w:rPr>
          <w:color w:val="000000"/>
        </w:rPr>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the temperature in which a given respiration rate is being standardized</w:t>
      </w:r>
      <w:r w:rsidR="00C7318F">
        <w:rPr>
          <w:color w:val="000000"/>
        </w:rPr>
        <w:t>, set to 25</w:t>
      </w:r>
      <w:r w:rsidR="00C7318F" w:rsidRPr="00863849">
        <w:rPr>
          <w:rFonts w:ascii="Symbol" w:eastAsia="Symbol" w:hAnsi="Symbol" w:cs="Symbol"/>
          <w:color w:val="000000"/>
        </w:rPr>
        <w:t></w:t>
      </w:r>
      <w:r w:rsidR="00C7318F" w:rsidRPr="00863849">
        <w:rPr>
          <w:color w:val="000000"/>
        </w:rPr>
        <w:t>C</w:t>
      </w:r>
      <w:r>
        <w:rPr>
          <w:color w:val="000000"/>
        </w:rPr>
        <w:t xml:space="preserve">, and </w:t>
      </w:r>
      <w:proofErr w:type="spellStart"/>
      <w:r>
        <w:rPr>
          <w:i/>
          <w:iCs/>
          <w:color w:val="000000"/>
        </w:rPr>
        <w:t>T</w:t>
      </w:r>
      <w:r>
        <w:rPr>
          <w:color w:val="000000"/>
          <w:vertAlign w:val="subscript"/>
        </w:rPr>
        <w:t>ref</w:t>
      </w:r>
      <w:proofErr w:type="spellEnd"/>
      <w:r>
        <w:rPr>
          <w:color w:val="000000"/>
        </w:rPr>
        <w:t xml:space="preserve"> is the temperature of the respiration measurement </w:t>
      </w:r>
      <w:proofErr w:type="spellStart"/>
      <w:r>
        <w:rPr>
          <w:i/>
          <w:iCs/>
          <w:color w:val="000000"/>
        </w:rPr>
        <w:t>R</w:t>
      </w:r>
      <w:r>
        <w:rPr>
          <w:color w:val="000000"/>
          <w:vertAlign w:val="subscript"/>
        </w:rPr>
        <w:t>Tref</w:t>
      </w:r>
      <w:proofErr w:type="spellEnd"/>
      <w:r>
        <w:rPr>
          <w:color w:val="000000"/>
        </w:rPr>
        <w:t xml:space="preserve">. </w:t>
      </w:r>
      <w:r>
        <w:rPr>
          <w:i/>
          <w:iCs/>
          <w:color w:val="000000"/>
        </w:rPr>
        <w:t>b</w:t>
      </w:r>
      <w:r>
        <w:rPr>
          <w:color w:val="000000"/>
        </w:rPr>
        <w:t xml:space="preserve"> and </w:t>
      </w:r>
      <w:r>
        <w:rPr>
          <w:i/>
          <w:iCs/>
          <w:color w:val="000000"/>
        </w:rPr>
        <w:t>c</w:t>
      </w:r>
      <w:r>
        <w:rPr>
          <w:color w:val="000000"/>
        </w:rPr>
        <w:t xml:space="preserve"> are coefficients that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derived from a log-polynomial approach described in </w:t>
      </w:r>
      <w:r>
        <w:rPr>
          <w:color w:val="000000"/>
        </w:rPr>
        <w:fldChar w:fldCharType="begin" w:fldLock="1"/>
      </w:r>
      <w:r>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et al., 2013)","manualFormatting":"O’Sullivan et al. (2013)","plainTextFormattedCitation":"(O’Sullivan et al., 2013)","previouslyFormattedCitation":"(O’Sullivan et al., 2013)"},"properties":{"noteIndex":0},"schema":"https://github.com/citation-style-language/schema/raw/master/csl-citation.json"}</w:instrText>
      </w:r>
      <w:r>
        <w:rPr>
          <w:color w:val="000000"/>
        </w:rPr>
        <w:fldChar w:fldCharType="separate"/>
      </w:r>
      <w:r w:rsidRPr="0011017D">
        <w:rPr>
          <w:noProof/>
          <w:color w:val="000000"/>
        </w:rPr>
        <w:t xml:space="preserve">O’Sullivan </w:t>
      </w:r>
      <w:r w:rsidRPr="0011017D">
        <w:rPr>
          <w:i/>
          <w:noProof/>
          <w:color w:val="000000"/>
        </w:rPr>
        <w:t>et al.</w:t>
      </w:r>
      <w:r w:rsidRPr="0011017D">
        <w:rPr>
          <w:noProof/>
          <w:color w:val="000000"/>
        </w:rPr>
        <w:t xml:space="preserve"> </w:t>
      </w:r>
      <w:r>
        <w:rPr>
          <w:noProof/>
          <w:color w:val="000000"/>
        </w:rPr>
        <w:t>(</w:t>
      </w:r>
      <w:r w:rsidRPr="0011017D">
        <w:rPr>
          <w:noProof/>
          <w:color w:val="000000"/>
        </w:rPr>
        <w:t>2013)</w:t>
      </w:r>
      <w:r>
        <w:rPr>
          <w:color w:val="000000"/>
        </w:rPr>
        <w:fldChar w:fldCharType="end"/>
      </w:r>
      <w:r>
        <w:rPr>
          <w:color w:val="000000"/>
        </w:rPr>
        <w:t xml:space="preserve"> for plant functional types and biomes. </w:t>
      </w:r>
      <w:r>
        <w:rPr>
          <w:rFonts w:eastAsiaTheme="minorEastAsia"/>
          <w:color w:val="000000"/>
        </w:rPr>
        <w:t xml:space="preserve">We used coefficients set </w:t>
      </w:r>
      <w:r>
        <w:rPr>
          <w:color w:val="000000"/>
        </w:rPr>
        <w:t>for C</w:t>
      </w:r>
      <w:r>
        <w:rPr>
          <w:color w:val="000000"/>
          <w:vertAlign w:val="subscript"/>
        </w:rPr>
        <w:t>3</w:t>
      </w:r>
      <w:r>
        <w:rPr>
          <w:color w:val="000000"/>
        </w:rPr>
        <w:t xml:space="preserve"> herbaceous species, where </w:t>
      </w:r>
      <w:r>
        <w:rPr>
          <w:i/>
          <w:iCs/>
          <w:color w:val="000000"/>
        </w:rPr>
        <w:t>b</w:t>
      </w:r>
      <w:r>
        <w:rPr>
          <w:color w:val="000000"/>
        </w:rPr>
        <w:t xml:space="preserve"> was set to </w:t>
      </w:r>
      <w:r w:rsidRPr="00CF0D09">
        <w:rPr>
          <w:color w:val="000000"/>
        </w:rPr>
        <w:t>0.1271</w:t>
      </w:r>
      <w:r>
        <w:rPr>
          <w:color w:val="000000"/>
        </w:rPr>
        <w:t xml:space="preserve"> and </w:t>
      </w:r>
      <w:r>
        <w:rPr>
          <w:i/>
          <w:iCs/>
          <w:color w:val="000000"/>
        </w:rPr>
        <w:t>c</w:t>
      </w:r>
      <w:r>
        <w:rPr>
          <w:color w:val="000000"/>
        </w:rPr>
        <w:t xml:space="preserve"> was set to </w:t>
      </w:r>
      <w:r w:rsidR="00C7318F">
        <w:rPr>
          <w:color w:val="000000"/>
        </w:rPr>
        <w:t xml:space="preserve">   -</w:t>
      </w:r>
      <w:r w:rsidRPr="00CF0D09">
        <w:rPr>
          <w:color w:val="000000"/>
        </w:rPr>
        <w:t>0.00110</w:t>
      </w:r>
      <w:r w:rsidR="00C7318F">
        <w:rPr>
          <w:color w:val="000000"/>
        </w:rPr>
        <w:t xml:space="preserve"> </w:t>
      </w:r>
      <w:r w:rsidR="00C7318F">
        <w:rPr>
          <w:color w:val="000000"/>
        </w:rPr>
        <w:fldChar w:fldCharType="begin" w:fldLock="1"/>
      </w:r>
      <w:r w:rsidR="003032DB">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2016)","plainTextFormattedCitation":"(Heskel et al., 2016)","previouslyFormattedCitation":"(Heskel et al., 2016)"},"properties":{"noteIndex":0},"schema":"https://github.com/citation-style-language/schema/raw/master/csl-citation.json"}</w:instrText>
      </w:r>
      <w:r w:rsidR="00C7318F">
        <w:rPr>
          <w:color w:val="000000"/>
        </w:rPr>
        <w:fldChar w:fldCharType="separate"/>
      </w:r>
      <w:r w:rsidR="00C7318F" w:rsidRPr="00C7318F">
        <w:rPr>
          <w:noProof/>
          <w:color w:val="000000"/>
        </w:rPr>
        <w:t>(Heskel et al., 2016)</w:t>
      </w:r>
      <w:r w:rsidR="00C7318F">
        <w:rPr>
          <w:color w:val="000000"/>
        </w:rPr>
        <w:fldChar w:fldCharType="end"/>
      </w:r>
      <w:r>
        <w:rPr>
          <w:color w:val="000000"/>
        </w:rPr>
        <w:t xml:space="preserve">. Finally, we calculated the ratio of </w:t>
      </w:r>
      <w:r w:rsidR="00AB654B">
        <w:rPr>
          <w:i/>
          <w:iCs/>
          <w:color w:val="000000"/>
        </w:rPr>
        <w:t>R</w:t>
      </w:r>
      <w:r w:rsidR="00AB654B" w:rsidRPr="0011017D">
        <w:rPr>
          <w:color w:val="000000"/>
          <w:vertAlign w:val="subscript"/>
        </w:rPr>
        <w:t>d25</w:t>
      </w:r>
      <w:r w:rsidR="00AB654B">
        <w:rPr>
          <w:color w:val="000000"/>
        </w:rPr>
        <w:t xml:space="preserve"> to </w:t>
      </w:r>
      <w:r w:rsidR="00AB654B" w:rsidRPr="00DB6582">
        <w:rPr>
          <w:i/>
          <w:iCs/>
          <w:color w:val="000000"/>
        </w:rPr>
        <w:t>V</w:t>
      </w:r>
      <w:r w:rsidR="00AB654B" w:rsidRPr="00275258">
        <w:rPr>
          <w:color w:val="000000"/>
          <w:vertAlign w:val="subscript"/>
        </w:rPr>
        <w:t>cmax25</w:t>
      </w:r>
      <w:r w:rsidR="00AB654B">
        <w:rPr>
          <w:color w:val="000000"/>
        </w:rPr>
        <w:t xml:space="preserve"> (</w:t>
      </w:r>
      <w:r w:rsidR="00AB654B">
        <w:rPr>
          <w:i/>
          <w:iCs/>
          <w:color w:val="000000"/>
        </w:rPr>
        <w:t>R</w:t>
      </w:r>
      <w:r w:rsidR="00AB654B" w:rsidRPr="0011017D">
        <w:rPr>
          <w:color w:val="000000"/>
          <w:vertAlign w:val="subscript"/>
        </w:rPr>
        <w:t>d25</w:t>
      </w:r>
      <w:r w:rsidR="00AB654B">
        <w:rPr>
          <w:color w:val="000000"/>
        </w:rPr>
        <w:t xml:space="preserve">: </w:t>
      </w:r>
      <w:r w:rsidR="00AB654B" w:rsidRPr="00DB6582">
        <w:rPr>
          <w:i/>
          <w:iCs/>
          <w:color w:val="000000"/>
        </w:rPr>
        <w:t>V</w:t>
      </w:r>
      <w:r w:rsidR="00AB654B" w:rsidRPr="00275258">
        <w:rPr>
          <w:color w:val="000000"/>
          <w:vertAlign w:val="subscript"/>
        </w:rPr>
        <w:t>cmax25</w:t>
      </w:r>
      <w:r w:rsidR="00AB654B">
        <w:rPr>
          <w:color w:val="000000"/>
        </w:rPr>
        <w:t>; unitless).</w:t>
      </w:r>
    </w:p>
    <w:p w14:paraId="7F25D7BE" w14:textId="77777777" w:rsidR="00DD0878" w:rsidRDefault="00DD0878" w:rsidP="00A754EC">
      <w:pPr>
        <w:autoSpaceDE w:val="0"/>
        <w:autoSpaceDN w:val="0"/>
        <w:adjustRightInd w:val="0"/>
        <w:spacing w:line="360" w:lineRule="auto"/>
        <w:rPr>
          <w:color w:val="000000"/>
        </w:rPr>
      </w:pPr>
    </w:p>
    <w:p w14:paraId="35E0668F" w14:textId="77777777" w:rsidR="00DD0878" w:rsidRDefault="00DD0878" w:rsidP="00A754EC">
      <w:pPr>
        <w:spacing w:line="360" w:lineRule="auto"/>
        <w:rPr>
          <w:color w:val="000000"/>
        </w:rPr>
      </w:pPr>
      <w:r>
        <w:rPr>
          <w:i/>
          <w:iCs/>
          <w:color w:val="000000"/>
        </w:rPr>
        <w:t>Tradeoffs between nitrogen and water usage</w:t>
      </w:r>
    </w:p>
    <w:p w14:paraId="7CCB4168" w14:textId="4E1CA2FA" w:rsidR="00DD0878" w:rsidRDefault="00DD0878" w:rsidP="00A754EC">
      <w:pPr>
        <w:autoSpaceDE w:val="0"/>
        <w:autoSpaceDN w:val="0"/>
        <w:adjustRightInd w:val="0"/>
        <w:spacing w:line="360" w:lineRule="auto"/>
        <w:ind w:firstLine="720"/>
        <w:rPr>
          <w:color w:val="000000" w:themeColor="text1"/>
        </w:rPr>
      </w:pPr>
      <w:r>
        <w:rPr>
          <w:color w:val="000000"/>
        </w:rPr>
        <w:t xml:space="preserve">Photosynthetic nitrogen-use efficiency </w:t>
      </w:r>
      <w:r>
        <w:rPr>
          <w:color w:val="000000" w:themeColor="text1"/>
        </w:rPr>
        <w:t>(</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g</w:t>
      </w:r>
      <w:r w:rsidR="008F6058" w:rsidRPr="008F6058">
        <w:rPr>
          <w:color w:val="000000" w:themeColor="text1"/>
          <w:vertAlign w:val="superscript"/>
        </w:rPr>
        <w:t>-1</w:t>
      </w:r>
      <w:r w:rsidR="008F6058">
        <w:rPr>
          <w:color w:val="000000" w:themeColor="text1"/>
        </w:rPr>
        <w:t xml:space="preserve"> </w:t>
      </w:r>
      <w:r w:rsidRPr="008F6058">
        <w:rPr>
          <w:color w:val="000000" w:themeColor="text1"/>
        </w:rPr>
        <w:t>N</w:t>
      </w:r>
      <w:r w:rsidRPr="14AB8DC9">
        <w:rPr>
          <w:color w:val="000000" w:themeColor="text1"/>
          <w:vertAlign w:val="superscript"/>
        </w:rPr>
        <w:t xml:space="preserve">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N</w:t>
      </w:r>
      <w:r>
        <w:rPr>
          <w:color w:val="000000" w:themeColor="text1"/>
          <w:vertAlign w:val="subscript"/>
        </w:rPr>
        <w:t>area</w:t>
      </w:r>
      <w:proofErr w:type="spellEnd"/>
      <w:r>
        <w:rPr>
          <w:color w:val="000000" w:themeColor="text1"/>
        </w:rPr>
        <w:t>. We also estimated intrinsic water-use efficiency (</w:t>
      </w:r>
      <w:proofErr w:type="spellStart"/>
      <w:r w:rsidRPr="00D9075F">
        <w:rPr>
          <w:i/>
          <w:iCs/>
          <w:color w:val="000000" w:themeColor="text1"/>
        </w:rPr>
        <w:t>iWUE</w:t>
      </w:r>
      <w:proofErr w:type="spellEnd"/>
      <w:r>
        <w:rPr>
          <w:color w:val="000000" w:themeColor="text1"/>
        </w:rPr>
        <w:t xml:space="preserve">; </w:t>
      </w:r>
      <w:r>
        <w:rPr>
          <w:color w:val="000000" w:themeColor="text1"/>
          <w:lang w:val="el-GR"/>
        </w:rPr>
        <w:t>μ</w:t>
      </w:r>
      <w:r>
        <w:rPr>
          <w:color w:val="000000" w:themeColor="text1"/>
        </w:rPr>
        <w:t>mol</w:t>
      </w:r>
      <w:r w:rsidRPr="00DD0878">
        <w:rPr>
          <w:color w:val="000000" w:themeColor="text1"/>
        </w:rPr>
        <w:t xml:space="preserve"> </w:t>
      </w:r>
      <w:r>
        <w:rPr>
          <w:color w:val="000000" w:themeColor="text1"/>
        </w:rPr>
        <w:t>CO</w:t>
      </w:r>
      <w:r>
        <w:rPr>
          <w:color w:val="000000" w:themeColor="text1"/>
          <w:vertAlign w:val="subscript"/>
        </w:rPr>
        <w:t>2</w:t>
      </w:r>
      <w:r>
        <w:rPr>
          <w:color w:val="000000" w:themeColor="text1"/>
        </w:rPr>
        <w:t xml:space="preserve">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Tradeoffs between nitrogen and water use were determined by calculating the ratio of </w:t>
      </w:r>
      <w:proofErr w:type="spellStart"/>
      <w:r>
        <w:rPr>
          <w:i/>
          <w:iCs/>
          <w:color w:val="000000" w:themeColor="text1"/>
        </w:rPr>
        <w:t>N</w:t>
      </w:r>
      <w:r w:rsidRPr="00364127">
        <w:rPr>
          <w:color w:val="000000" w:themeColor="text1"/>
          <w:vertAlign w:val="subscript"/>
        </w:rPr>
        <w:t>area</w:t>
      </w:r>
      <w:proofErr w:type="spellEnd"/>
      <w:r>
        <w:rPr>
          <w:color w:val="000000" w:themeColor="text1"/>
        </w:rPr>
        <w:t xml:space="preserve"> to</w:t>
      </w:r>
      <w:r w:rsidRPr="008C415D">
        <w:rPr>
          <w:i/>
          <w:iCs/>
          <w:color w:val="000000" w:themeColor="text1"/>
        </w:rPr>
        <w:t xml:space="preserve">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Pr>
          <w:color w:val="000000" w:themeColor="text1"/>
        </w:rPr>
        <w:t>(</w:t>
      </w:r>
      <w:proofErr w:type="spellStart"/>
      <w:r>
        <w:rPr>
          <w:i/>
          <w:iCs/>
          <w:color w:val="000000" w:themeColor="text1"/>
        </w:rPr>
        <w:t>N</w:t>
      </w:r>
      <w:r w:rsidRPr="00364127">
        <w:rPr>
          <w:color w:val="000000" w:themeColor="text1"/>
          <w:vertAlign w:val="subscript"/>
        </w:rPr>
        <w:t>area</w:t>
      </w:r>
      <w:r>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g</w:t>
      </w:r>
      <w:r w:rsidR="008F6058">
        <w:rPr>
          <w:color w:val="000000" w:themeColor="text1"/>
        </w:rPr>
        <w:t xml:space="preserve"> </w:t>
      </w:r>
      <w:r>
        <w:rPr>
          <w:color w:val="000000" w:themeColor="text1"/>
        </w:rPr>
        <w:t>N s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and </w:t>
      </w:r>
      <w:proofErr w:type="spellStart"/>
      <w:r w:rsidRPr="000048CE">
        <w:rPr>
          <w:i/>
          <w:iCs/>
          <w:color w:val="000000" w:themeColor="text1"/>
        </w:rPr>
        <w:t>V</w:t>
      </w:r>
      <w:r w:rsidRPr="00F15977">
        <w:rPr>
          <w:color w:val="000000" w:themeColor="text1"/>
          <w:vertAlign w:val="subscript"/>
        </w:rPr>
        <w:t>cmax</w:t>
      </w:r>
      <w:proofErr w:type="spellEnd"/>
      <w:r w:rsidRPr="14AB8DC9">
        <w:rPr>
          <w:color w:val="000000" w:themeColor="text1"/>
        </w:rPr>
        <w:t xml:space="preserve"> </w:t>
      </w:r>
      <w:r>
        <w:rPr>
          <w:color w:val="000000" w:themeColor="text1"/>
        </w:rPr>
        <w:t xml:space="preserve">to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vertAlign w:val="subscript"/>
        </w:rPr>
        <w:t xml:space="preserve"> </w:t>
      </w:r>
      <w:r>
        <w:rPr>
          <w:color w:val="000000" w:themeColor="text1"/>
        </w:rPr>
        <w:t xml:space="preserve">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sidRPr="14AB8DC9">
        <w:rPr>
          <w:color w:val="000000" w:themeColor="text1"/>
        </w:rPr>
        <w:t>(</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sidRPr="14AB8DC9">
        <w:rPr>
          <w:color w:val="000000" w:themeColor="text1"/>
        </w:rPr>
        <w:t xml:space="preserve">; </w:t>
      </w:r>
      <w:r>
        <w:rPr>
          <w:color w:val="000000" w:themeColor="text1"/>
          <w:lang w:val="el-GR"/>
        </w:rPr>
        <w:t>μ</w:t>
      </w:r>
      <w:r w:rsidRPr="007037E1">
        <w:rPr>
          <w:color w:val="000000" w:themeColor="text1"/>
        </w:rPr>
        <w:t>mol</w:t>
      </w:r>
      <w:r>
        <w:rPr>
          <w:color w:val="000000" w:themeColor="text1"/>
        </w:rPr>
        <w:t xml:space="preserve"> CO</w:t>
      </w:r>
      <w:r>
        <w:rPr>
          <w:color w:val="000000" w:themeColor="text1"/>
          <w:vertAlign w:val="subscript"/>
        </w:rPr>
        <w:t>2</w:t>
      </w:r>
      <w:r w:rsidRPr="007037E1">
        <w:rPr>
          <w:color w:val="000000" w:themeColor="text1"/>
        </w:rPr>
        <w:t xml:space="preserve"> mol</w:t>
      </w:r>
      <w:r w:rsidRPr="007037E1">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O</w:t>
      </w:r>
      <w:r w:rsidR="00310558">
        <w:rPr>
          <w:color w:val="000000" w:themeColor="text1"/>
        </w:rPr>
        <w:t>).</w:t>
      </w:r>
      <w:r>
        <w:rPr>
          <w:color w:val="000000" w:themeColor="text1"/>
        </w:rPr>
        <w:t xml:space="preserve"> We used the temperature unstandardized </w:t>
      </w:r>
      <w:proofErr w:type="spellStart"/>
      <w:r>
        <w:rPr>
          <w:i/>
          <w:iCs/>
          <w:color w:val="000000" w:themeColor="text1"/>
        </w:rPr>
        <w:t>V</w:t>
      </w:r>
      <w:r>
        <w:rPr>
          <w:color w:val="000000" w:themeColor="text1"/>
          <w:vertAlign w:val="subscript"/>
        </w:rPr>
        <w:t>cmax</w:t>
      </w:r>
      <w:proofErr w:type="spellEnd"/>
      <w:r>
        <w:rPr>
          <w:color w:val="000000" w:themeColor="text1"/>
        </w:rPr>
        <w:t xml:space="preserve"> value instead of </w:t>
      </w:r>
      <w:r>
        <w:rPr>
          <w:i/>
          <w:iCs/>
          <w:color w:val="000000" w:themeColor="text1"/>
        </w:rPr>
        <w:t>V</w:t>
      </w:r>
      <w:r>
        <w:rPr>
          <w:color w:val="000000" w:themeColor="text1"/>
          <w:vertAlign w:val="subscript"/>
        </w:rPr>
        <w:t>cmax25</w:t>
      </w:r>
      <w:r>
        <w:rPr>
          <w:color w:val="000000" w:themeColor="text1"/>
        </w:rPr>
        <w:t xml:space="preserve"> for </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xml:space="preserve"> because </w:t>
      </w:r>
      <w:r>
        <w:rPr>
          <w:iCs/>
          <w:color w:val="000000"/>
        </w:rPr>
        <w:t>stomatal conductance</w:t>
      </w:r>
      <w:r w:rsidRPr="00D562BF">
        <w:rPr>
          <w:iCs/>
          <w:color w:val="000000"/>
        </w:rPr>
        <w:t xml:space="preserve"> values</w:t>
      </w:r>
      <w:r>
        <w:rPr>
          <w:iCs/>
          <w:color w:val="000000"/>
        </w:rPr>
        <w:t xml:space="preserve"> were</w:t>
      </w:r>
      <w:r w:rsidRPr="00D562BF">
        <w:rPr>
          <w:iCs/>
          <w:color w:val="000000"/>
        </w:rPr>
        <w:t xml:space="preserve"> not standardized to 25</w:t>
      </w:r>
      <w:r w:rsidRPr="00D562BF">
        <w:rPr>
          <w:color w:val="000000"/>
        </w:rPr>
        <w:t>°C.</w:t>
      </w:r>
    </w:p>
    <w:p w14:paraId="7592EE22" w14:textId="77777777" w:rsidR="00DD0878" w:rsidRDefault="00DD0878" w:rsidP="00A754EC">
      <w:pPr>
        <w:spacing w:line="360" w:lineRule="auto"/>
      </w:pPr>
    </w:p>
    <w:p w14:paraId="64D2AC58" w14:textId="79D6C961" w:rsidR="00360D30" w:rsidRDefault="00360D30" w:rsidP="00A754EC">
      <w:pPr>
        <w:spacing w:line="360" w:lineRule="auto"/>
      </w:pPr>
      <w:r>
        <w:rPr>
          <w:i/>
          <w:iCs/>
        </w:rPr>
        <w:t>Whole plant traits</w:t>
      </w:r>
    </w:p>
    <w:p w14:paraId="14099B94" w14:textId="2A732199" w:rsidR="007755C4" w:rsidRDefault="00F83744" w:rsidP="00A754EC">
      <w:pPr>
        <w:autoSpaceDE w:val="0"/>
        <w:autoSpaceDN w:val="0"/>
        <w:adjustRightInd w:val="0"/>
        <w:spacing w:line="360" w:lineRule="auto"/>
        <w:ind w:firstLine="720"/>
        <w:rPr>
          <w:rFonts w:cs="Times New Roman"/>
        </w:rPr>
      </w:pPr>
      <w:r>
        <w:t>W</w:t>
      </w:r>
      <w:r w:rsidR="00360D30">
        <w:t xml:space="preserve">e harvested all experimental individuals and separated biomass of </w:t>
      </w:r>
      <w:r w:rsidR="00360D30" w:rsidRPr="00360D30">
        <w:t>each experimental individual into major organ types (leaves, stems, roots</w:t>
      </w:r>
      <w:r w:rsidR="00310558">
        <w:t>, and root nodules when present</w:t>
      </w:r>
      <w:r w:rsidR="00360D30" w:rsidRPr="00360D30">
        <w:t>)</w:t>
      </w:r>
      <w:r>
        <w:t xml:space="preserve"> approximately seven weeks after experiment initiation</w:t>
      </w:r>
      <w:r w:rsidR="00360D30" w:rsidRPr="00360D30">
        <w:t>. Leaf areas of all harvested leaves were measured using a</w:t>
      </w:r>
      <w:r w:rsidR="00430044">
        <w:t>n</w:t>
      </w:r>
      <w:r w:rsidR="00360D30" w:rsidRPr="00360D30">
        <w:t xml:space="preserve"> </w:t>
      </w:r>
      <w:r w:rsidR="007755C4">
        <w:t>LI-3100</w:t>
      </w:r>
      <w:r w:rsidR="00412BAB">
        <w:t>C</w:t>
      </w:r>
      <w:r w:rsidR="007755C4">
        <w:t xml:space="preserve"> (</w:t>
      </w:r>
      <w:r w:rsidR="00412BAB" w:rsidRPr="00863849">
        <w:rPr>
          <w:color w:val="000000"/>
        </w:rPr>
        <w:t>Li-COR Bioscience</w:t>
      </w:r>
      <w:r w:rsidR="00412BAB">
        <w:rPr>
          <w:color w:val="000000"/>
        </w:rPr>
        <w:t>s</w:t>
      </w:r>
      <w:r w:rsidR="00412BAB" w:rsidRPr="00863849">
        <w:rPr>
          <w:color w:val="000000"/>
        </w:rPr>
        <w:t>, Lincoln, Nebraska, USA</w:t>
      </w:r>
      <w:r w:rsidR="00412BAB">
        <w:rPr>
          <w:color w:val="000000"/>
        </w:rPr>
        <w:t>)</w:t>
      </w:r>
      <w:r w:rsidR="00926F7B">
        <w:t>. T</w:t>
      </w:r>
      <w:r w:rsidR="00360D30" w:rsidRPr="00360D30">
        <w:t>otal leaf area</w:t>
      </w:r>
      <w:r w:rsidR="00926F7B">
        <w:t xml:space="preserve"> (cm</w:t>
      </w:r>
      <w:r w:rsidR="00926F7B">
        <w:rPr>
          <w:vertAlign w:val="superscript"/>
        </w:rPr>
        <w:t>2</w:t>
      </w:r>
      <w:r w:rsidR="00926F7B">
        <w:t>)</w:t>
      </w:r>
      <w:r w:rsidR="00360D30" w:rsidRPr="00360D30">
        <w:t xml:space="preserve"> was calculated as the sum of all leaf areas, including </w:t>
      </w:r>
      <w:r w:rsidR="00166B47">
        <w:t>the focal leaf measured during the CO</w:t>
      </w:r>
      <w:r w:rsidR="00166B47">
        <w:rPr>
          <w:vertAlign w:val="subscript"/>
        </w:rPr>
        <w:t>2</w:t>
      </w:r>
      <w:r w:rsidR="00166B47">
        <w:t xml:space="preserve"> response curve</w:t>
      </w:r>
      <w:r w:rsidR="00360D30" w:rsidRPr="00360D30">
        <w:t xml:space="preserve">. </w:t>
      </w:r>
      <w:r w:rsidR="00360D30" w:rsidRPr="00360D30">
        <w:rPr>
          <w:rFonts w:cs="Times New Roman"/>
        </w:rPr>
        <w:t>All harvested material was dried</w:t>
      </w:r>
      <w:r w:rsidR="00360D30">
        <w:rPr>
          <w:rFonts w:cs="Times New Roman"/>
        </w:rPr>
        <w:t xml:space="preserve"> </w:t>
      </w:r>
      <w:r w:rsidR="00166B47">
        <w:rPr>
          <w:rFonts w:cs="Times New Roman"/>
        </w:rPr>
        <w:t>in an oven set to 65</w:t>
      </w:r>
      <w:r w:rsidR="00166B47">
        <w:rPr>
          <w:rFonts w:cs="Times New Roman"/>
        </w:rPr>
        <w:sym w:font="Symbol" w:char="F0B0"/>
      </w:r>
      <w:r w:rsidR="00166B47">
        <w:rPr>
          <w:rFonts w:cs="Times New Roman"/>
        </w:rPr>
        <w:t>C for at least 48 hours</w:t>
      </w:r>
      <w:r w:rsidR="00430044">
        <w:rPr>
          <w:rFonts w:cs="Times New Roman"/>
        </w:rPr>
        <w:t xml:space="preserve">, </w:t>
      </w:r>
      <w:r w:rsidR="00166B47">
        <w:rPr>
          <w:rFonts w:cs="Times New Roman"/>
        </w:rPr>
        <w:t>weighed</w:t>
      </w:r>
      <w:r w:rsidR="00430044">
        <w:rPr>
          <w:rFonts w:cs="Times New Roman"/>
        </w:rPr>
        <w:t>, and ground to homogeneity</w:t>
      </w:r>
      <w:r w:rsidR="00166B47">
        <w:rPr>
          <w:rFonts w:cs="Times New Roman"/>
        </w:rPr>
        <w:t xml:space="preserve">. </w:t>
      </w:r>
      <w:r w:rsidR="00360D30">
        <w:rPr>
          <w:rFonts w:cs="Times New Roman"/>
        </w:rPr>
        <w:t>Total dry biomass</w:t>
      </w:r>
      <w:r w:rsidR="005E3C64">
        <w:rPr>
          <w:rFonts w:cs="Times New Roman"/>
        </w:rPr>
        <w:t xml:space="preserve"> (g)</w:t>
      </w:r>
      <w:r w:rsidR="00360D30">
        <w:rPr>
          <w:rFonts w:cs="Times New Roman"/>
        </w:rPr>
        <w:t xml:space="preserve"> was</w:t>
      </w:r>
      <w:r w:rsidR="005E3C64">
        <w:rPr>
          <w:rFonts w:cs="Times New Roman"/>
        </w:rPr>
        <w:t xml:space="preserve"> </w:t>
      </w:r>
      <w:r w:rsidR="00360D30">
        <w:rPr>
          <w:rFonts w:cs="Times New Roman"/>
        </w:rPr>
        <w:t>calculated as the sum of dry leaf, stem, root</w:t>
      </w:r>
      <w:r w:rsidR="00B84938">
        <w:rPr>
          <w:rFonts w:cs="Times New Roman"/>
        </w:rPr>
        <w:t>, and root nodule</w:t>
      </w:r>
      <w:r w:rsidR="00360D30">
        <w:rPr>
          <w:rFonts w:cs="Times New Roman"/>
        </w:rPr>
        <w:t xml:space="preserve"> biomass.</w:t>
      </w:r>
      <w:r w:rsidR="00430044">
        <w:rPr>
          <w:rFonts w:cs="Times New Roman"/>
        </w:rPr>
        <w:t xml:space="preserve"> We also quantified carbon and nitrogen content</w:t>
      </w:r>
      <w:r w:rsidR="00B84938">
        <w:rPr>
          <w:rFonts w:cs="Times New Roman"/>
        </w:rPr>
        <w:t xml:space="preserve"> </w:t>
      </w:r>
      <w:r w:rsidR="00430044">
        <w:rPr>
          <w:rFonts w:cs="Times New Roman"/>
        </w:rPr>
        <w:t xml:space="preserve">of </w:t>
      </w:r>
      <w:r w:rsidR="00430044">
        <w:rPr>
          <w:rFonts w:cs="Times New Roman"/>
        </w:rPr>
        <w:lastRenderedPageBreak/>
        <w:t xml:space="preserve">each respective organ type </w:t>
      </w:r>
      <w:r w:rsidR="00AB654B">
        <w:rPr>
          <w:rFonts w:cs="Times New Roman"/>
        </w:rPr>
        <w:t>through elemental combustion (</w:t>
      </w:r>
      <w:r w:rsidR="00AB654B">
        <w:rPr>
          <w:color w:val="000000"/>
        </w:rPr>
        <w:t xml:space="preserve">Costech-4010, </w:t>
      </w:r>
      <w:proofErr w:type="spellStart"/>
      <w:r w:rsidR="00AB654B">
        <w:rPr>
          <w:color w:val="000000"/>
        </w:rPr>
        <w:t>Costech</w:t>
      </w:r>
      <w:proofErr w:type="spellEnd"/>
      <w:r w:rsidR="00AB654B">
        <w:rPr>
          <w:color w:val="000000"/>
        </w:rPr>
        <w:t>, Inc., Valencia, CA, USA)</w:t>
      </w:r>
      <w:r w:rsidR="00AB654B">
        <w:rPr>
          <w:rFonts w:cs="Times New Roman"/>
        </w:rPr>
        <w:t xml:space="preserve"> </w:t>
      </w:r>
      <w:r w:rsidR="00430044">
        <w:rPr>
          <w:rFonts w:cs="Times New Roman"/>
        </w:rPr>
        <w:t>using subsamples of ground and homogenized organ tissue.</w:t>
      </w:r>
      <w:r w:rsidR="007755C4">
        <w:rPr>
          <w:rFonts w:cs="Times New Roman"/>
        </w:rPr>
        <w:t xml:space="preserve"> </w:t>
      </w:r>
    </w:p>
    <w:p w14:paraId="2C0094A3" w14:textId="6E41E98A" w:rsidR="00EC6B47" w:rsidRDefault="00351A75" w:rsidP="00A754EC">
      <w:pPr>
        <w:autoSpaceDE w:val="0"/>
        <w:autoSpaceDN w:val="0"/>
        <w:adjustRightInd w:val="0"/>
        <w:spacing w:line="360" w:lineRule="auto"/>
        <w:ind w:firstLine="720"/>
        <w:rPr>
          <w:rFonts w:cs="Times New Roman"/>
        </w:rPr>
      </w:pPr>
      <w:r>
        <w:rPr>
          <w:rFonts w:cs="Times New Roman"/>
        </w:rPr>
        <w:t>Following the</w:t>
      </w:r>
      <w:r w:rsidR="000F1E36">
        <w:rPr>
          <w:rFonts w:cs="Times New Roman"/>
        </w:rPr>
        <w:t xml:space="preserve"> </w:t>
      </w:r>
      <w:r>
        <w:rPr>
          <w:rFonts w:cs="Times New Roman"/>
        </w:rPr>
        <w:t xml:space="preserve">approach explained in </w:t>
      </w:r>
      <w:r>
        <w:rPr>
          <w:rFonts w:cs="Times New Roman"/>
        </w:rPr>
        <w:fldChar w:fldCharType="begin" w:fldLock="1"/>
      </w:r>
      <w:r>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Pr>
          <w:rFonts w:cs="Times New Roman"/>
        </w:rPr>
        <w:fldChar w:fldCharType="separate"/>
      </w:r>
      <w:r w:rsidRPr="00430044">
        <w:rPr>
          <w:rFonts w:cs="Times New Roman"/>
          <w:noProof/>
        </w:rPr>
        <w:t xml:space="preserve">Perkowski </w:t>
      </w:r>
      <w:r w:rsidRPr="00412BAB">
        <w:rPr>
          <w:rFonts w:cs="Times New Roman"/>
          <w:iCs/>
          <w:noProof/>
        </w:rPr>
        <w:t>et al. (</w:t>
      </w:r>
      <w:r w:rsidRPr="00430044">
        <w:rPr>
          <w:rFonts w:cs="Times New Roman"/>
          <w:noProof/>
        </w:rPr>
        <w:t>2021)</w:t>
      </w:r>
      <w:r>
        <w:rPr>
          <w:rFonts w:cs="Times New Roman"/>
        </w:rPr>
        <w:fldChar w:fldCharType="end"/>
      </w:r>
      <w:r>
        <w:rPr>
          <w:rFonts w:cs="Times New Roman"/>
        </w:rPr>
        <w:t>, we calculated structural carbon costs to acquire nitrogen as the ratio of total belowground carbon biomass to whole plant nitrogen biomass</w:t>
      </w:r>
      <w:r w:rsidR="00E20C33">
        <w:rPr>
          <w:rFonts w:cs="Times New Roman"/>
        </w:rPr>
        <w:t xml:space="preserve"> (g</w:t>
      </w:r>
      <w:r w:rsidR="00310558">
        <w:rPr>
          <w:rFonts w:cs="Times New Roman"/>
        </w:rPr>
        <w:t xml:space="preserve"> </w:t>
      </w:r>
      <w:r w:rsidR="00E20C33">
        <w:rPr>
          <w:rFonts w:cs="Times New Roman"/>
        </w:rPr>
        <w:t>C g</w:t>
      </w:r>
      <w:r w:rsidR="00E20C33">
        <w:rPr>
          <w:rFonts w:cs="Times New Roman"/>
          <w:vertAlign w:val="superscript"/>
        </w:rPr>
        <w:t>-1</w:t>
      </w:r>
      <w:r w:rsidR="00E20C33">
        <w:rPr>
          <w:rFonts w:cs="Times New Roman"/>
        </w:rPr>
        <w:t xml:space="preserve"> N)</w:t>
      </w:r>
      <w:r>
        <w:rPr>
          <w:rFonts w:cs="Times New Roman"/>
        </w:rPr>
        <w:t xml:space="preserve">. </w:t>
      </w:r>
      <w:r w:rsidR="00430044">
        <w:rPr>
          <w:rFonts w:cs="Times New Roman"/>
        </w:rPr>
        <w:t>Belowground carbon biomass</w:t>
      </w:r>
      <w:r w:rsidR="00E20C33">
        <w:rPr>
          <w:rFonts w:cs="Times New Roman"/>
        </w:rPr>
        <w:t xml:space="preserve"> (g C)</w:t>
      </w:r>
      <w:r w:rsidR="00430044">
        <w:rPr>
          <w:rFonts w:cs="Times New Roman"/>
        </w:rPr>
        <w:t xml:space="preserve"> was </w:t>
      </w:r>
      <w:r w:rsidR="00B84938">
        <w:rPr>
          <w:rFonts w:cs="Times New Roman"/>
        </w:rPr>
        <w:t xml:space="preserve">calculated by multiplying the carbon content of roots and root nodules by total biomass of each respective organ type, then adding root carbon biomass and root nodule carbon biomass. </w:t>
      </w:r>
      <w:r w:rsidR="00310558">
        <w:rPr>
          <w:rFonts w:cs="Times New Roman"/>
        </w:rPr>
        <w:t>W</w:t>
      </w:r>
      <w:r w:rsidR="00B84938">
        <w:rPr>
          <w:rFonts w:cs="Times New Roman"/>
        </w:rPr>
        <w:t>hole plant nitrogen biomass</w:t>
      </w:r>
      <w:r w:rsidR="00E20C33">
        <w:rPr>
          <w:rFonts w:cs="Times New Roman"/>
        </w:rPr>
        <w:t xml:space="preserve"> (g N)</w:t>
      </w:r>
      <w:r w:rsidR="00B84938">
        <w:rPr>
          <w:rFonts w:cs="Times New Roman"/>
        </w:rPr>
        <w:t xml:space="preserve"> was calculated by multiplying the nitrogen content of leaves, stems, roots, and root nodules by biomass of each respective organ type, then </w:t>
      </w:r>
      <w:r w:rsidR="00310558">
        <w:rPr>
          <w:rFonts w:cs="Times New Roman"/>
        </w:rPr>
        <w:t>calculating</w:t>
      </w:r>
      <w:r w:rsidR="00B84938">
        <w:rPr>
          <w:rFonts w:cs="Times New Roman"/>
        </w:rPr>
        <w:t xml:space="preserve"> the sum of nitrogen biomass of each organ type.</w:t>
      </w:r>
      <w:r>
        <w:rPr>
          <w:rFonts w:cs="Times New Roman"/>
        </w:rPr>
        <w:t xml:space="preserve"> This calculation only quantifies plant structural carbon costs to acquire </w:t>
      </w:r>
      <w:r w:rsidR="00310558">
        <w:rPr>
          <w:rFonts w:cs="Times New Roman"/>
        </w:rPr>
        <w:t>nitrogen and</w:t>
      </w:r>
      <w:r>
        <w:rPr>
          <w:rFonts w:cs="Times New Roman"/>
        </w:rPr>
        <w:t xml:space="preserve"> does not include any additional carbon costs of nitrogen acquisition associated with root respiration, root exudation, or root turnover. An explicit explanation of the limitations for interpreting this calculation can be found in </w:t>
      </w:r>
      <w:r w:rsidR="00B84938">
        <w:rPr>
          <w:rFonts w:cs="Times New Roman"/>
        </w:rPr>
        <w:fldChar w:fldCharType="begin" w:fldLock="1"/>
      </w:r>
      <w:r w:rsidR="001B21C7">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sidR="00B84938">
        <w:rPr>
          <w:rFonts w:cs="Times New Roman"/>
        </w:rPr>
        <w:fldChar w:fldCharType="separate"/>
      </w:r>
      <w:r w:rsidR="00B84938" w:rsidRPr="00B84938">
        <w:rPr>
          <w:rFonts w:cs="Times New Roman"/>
          <w:noProof/>
        </w:rPr>
        <w:t>Perkowski</w:t>
      </w:r>
      <w:r w:rsidR="00B84938" w:rsidRPr="00F9445D">
        <w:rPr>
          <w:rFonts w:cs="Times New Roman"/>
          <w:iCs/>
          <w:noProof/>
        </w:rPr>
        <w:t xml:space="preserve"> et al. </w:t>
      </w:r>
      <w:r w:rsidR="00B84938">
        <w:rPr>
          <w:rFonts w:cs="Times New Roman"/>
          <w:noProof/>
        </w:rPr>
        <w:t>(</w:t>
      </w:r>
      <w:r w:rsidR="00B84938" w:rsidRPr="00B84938">
        <w:rPr>
          <w:rFonts w:cs="Times New Roman"/>
          <w:noProof/>
        </w:rPr>
        <w:t>2021)</w:t>
      </w:r>
      <w:r w:rsidR="00B84938">
        <w:rPr>
          <w:rFonts w:cs="Times New Roman"/>
        </w:rPr>
        <w:fldChar w:fldCharType="end"/>
      </w:r>
      <w:r w:rsidR="00F9445D">
        <w:rPr>
          <w:rFonts w:cs="Times New Roman"/>
        </w:rPr>
        <w:t xml:space="preserve"> and </w:t>
      </w:r>
      <w:r w:rsidR="00F9445D">
        <w:rPr>
          <w:rFonts w:cs="Times New Roman"/>
        </w:rPr>
        <w:fldChar w:fldCharType="begin" w:fldLock="1"/>
      </w:r>
      <w:r w:rsidR="00D66A72">
        <w:rPr>
          <w:rFonts w:cs="Times New Roman"/>
        </w:rPr>
        <w:instrText>ADDIN CSL_CITATION {"citationItems":[{"id":"ITEM-1","itemData":{"DOI":"10.1111/nph.14872","ISBN":"7476820487","ISSN":"0028-646X","abstract":"Land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2018)","manualFormatting":"Terrer et al. (2018)","plainTextFormattedCitation":"(Terrer et al., 2018)","previouslyFormattedCitation":"(Terrer et al., 2018)"},"properties":{"noteIndex":0},"schema":"https://github.com/citation-style-language/schema/raw/master/csl-citation.json"}</w:instrText>
      </w:r>
      <w:r w:rsidR="00F9445D">
        <w:rPr>
          <w:rFonts w:cs="Times New Roman"/>
        </w:rPr>
        <w:fldChar w:fldCharType="separate"/>
      </w:r>
      <w:r w:rsidR="00F9445D" w:rsidRPr="00F9445D">
        <w:rPr>
          <w:rFonts w:cs="Times New Roman"/>
          <w:noProof/>
        </w:rPr>
        <w:t xml:space="preserve">Terrer et al. </w:t>
      </w:r>
      <w:r w:rsidR="00F9445D">
        <w:rPr>
          <w:rFonts w:cs="Times New Roman"/>
          <w:noProof/>
        </w:rPr>
        <w:t>(</w:t>
      </w:r>
      <w:r w:rsidR="00F9445D" w:rsidRPr="00F9445D">
        <w:rPr>
          <w:rFonts w:cs="Times New Roman"/>
          <w:noProof/>
        </w:rPr>
        <w:t>2018)</w:t>
      </w:r>
      <w:r w:rsidR="00F9445D">
        <w:rPr>
          <w:rFonts w:cs="Times New Roman"/>
        </w:rPr>
        <w:fldChar w:fldCharType="end"/>
      </w:r>
      <w:r w:rsidR="00F9445D">
        <w:rPr>
          <w:rFonts w:cs="Times New Roman"/>
        </w:rPr>
        <w:t>.</w:t>
      </w:r>
    </w:p>
    <w:p w14:paraId="5E151562" w14:textId="77777777" w:rsidR="00DD0878" w:rsidRPr="00DD0878" w:rsidRDefault="00DD0878" w:rsidP="00A754EC">
      <w:pPr>
        <w:autoSpaceDE w:val="0"/>
        <w:autoSpaceDN w:val="0"/>
        <w:adjustRightInd w:val="0"/>
        <w:spacing w:line="360" w:lineRule="auto"/>
        <w:rPr>
          <w:color w:val="000000" w:themeColor="text1"/>
        </w:rPr>
      </w:pPr>
    </w:p>
    <w:p w14:paraId="7D99C48A" w14:textId="15E512C9" w:rsidR="00D67D74" w:rsidRDefault="00D67D74" w:rsidP="00A754EC">
      <w:pPr>
        <w:spacing w:line="360" w:lineRule="auto"/>
      </w:pPr>
      <w:r>
        <w:rPr>
          <w:i/>
          <w:iCs/>
        </w:rPr>
        <w:t>Statistical analyses</w:t>
      </w:r>
    </w:p>
    <w:p w14:paraId="100E66B0" w14:textId="7B611024" w:rsidR="00270350" w:rsidRDefault="00270350" w:rsidP="00A754EC">
      <w:pPr>
        <w:spacing w:line="360" w:lineRule="auto"/>
        <w:ind w:firstLine="720"/>
      </w:pPr>
      <w:r>
        <w:t>We built a series of linear mixed-effects models to investigate the impacts of soil nitrogen fertilization and inoculation</w:t>
      </w:r>
      <w:r w:rsidR="00926F7B">
        <w:t xml:space="preserve"> on</w:t>
      </w:r>
      <w:r>
        <w:t xml:space="preserve"> </w:t>
      </w:r>
      <w:r w:rsidR="00926F7B" w:rsidRPr="00926F7B">
        <w:rPr>
          <w:i/>
          <w:iCs/>
        </w:rPr>
        <w:t>G. max</w:t>
      </w:r>
      <w:r w:rsidR="00926F7B">
        <w:t xml:space="preserve"> </w:t>
      </w:r>
      <w:r w:rsidRPr="00926F7B">
        <w:t>leaf</w:t>
      </w:r>
      <w:r>
        <w:t xml:space="preserve"> photosynthesis, tradeoffs between nitrogen and water use, and whole plant growth. All models included soil nitrogen fertilization, inoculation, and interactions between soil nitrogen fertilization and inoculation as categorical fixed effects</w:t>
      </w:r>
      <w:r w:rsidR="00360D30">
        <w:t>. Block number was included as a random intercept term</w:t>
      </w:r>
      <w:r w:rsidR="00430044">
        <w:t xml:space="preserve"> to account for any environmental heterogeneity within the greenhouse</w:t>
      </w:r>
      <w:r w:rsidR="00DD0878">
        <w:t xml:space="preserve"> room</w:t>
      </w:r>
      <w:r w:rsidR="00360D30">
        <w:t>. Models with this independent variable structure were constructed to quantify relationships between soil nitrogen fertilization and inoculation on</w:t>
      </w:r>
      <w:r w:rsidR="006C759F">
        <w:t xml:space="preserve"> </w:t>
      </w:r>
      <w:proofErr w:type="spellStart"/>
      <w:r w:rsidR="006C759F">
        <w:rPr>
          <w:i/>
          <w:iCs/>
        </w:rPr>
        <w:t>N</w:t>
      </w:r>
      <w:r w:rsidR="006C759F">
        <w:rPr>
          <w:vertAlign w:val="subscript"/>
        </w:rPr>
        <w:t>area</w:t>
      </w:r>
      <w:proofErr w:type="spellEnd"/>
      <w:r w:rsidR="006C759F">
        <w:t xml:space="preserve">, </w:t>
      </w:r>
      <w:r w:rsidR="006C759F">
        <w:rPr>
          <w:i/>
          <w:iCs/>
        </w:rPr>
        <w:t>SLA</w:t>
      </w:r>
      <w:r w:rsidR="006C759F">
        <w:t xml:space="preserve">, </w:t>
      </w:r>
      <w:proofErr w:type="spellStart"/>
      <w:r w:rsidR="006C759F">
        <w:rPr>
          <w:i/>
          <w:iCs/>
        </w:rPr>
        <w:t>N</w:t>
      </w:r>
      <w:r w:rsidR="006C759F">
        <w:rPr>
          <w:vertAlign w:val="subscript"/>
        </w:rPr>
        <w:t>mass</w:t>
      </w:r>
      <w:proofErr w:type="spellEnd"/>
      <w:r w:rsidR="006C759F">
        <w:t>,</w:t>
      </w:r>
      <w:r w:rsidR="00360D30">
        <w:t xml:space="preserve"> </w:t>
      </w:r>
      <w:proofErr w:type="spellStart"/>
      <w:r w:rsidR="00360D30">
        <w:rPr>
          <w:i/>
          <w:iCs/>
        </w:rPr>
        <w:t>A</w:t>
      </w:r>
      <w:r w:rsidR="00B84938">
        <w:rPr>
          <w:vertAlign w:val="subscript"/>
        </w:rPr>
        <w:t>net</w:t>
      </w:r>
      <w:proofErr w:type="spellEnd"/>
      <w:r w:rsidR="00360D30">
        <w:t xml:space="preserve">, </w:t>
      </w:r>
      <w:r w:rsidR="00360D30">
        <w:rPr>
          <w:i/>
          <w:iCs/>
        </w:rPr>
        <w:t>V</w:t>
      </w:r>
      <w:r w:rsidR="00360D30">
        <w:rPr>
          <w:vertAlign w:val="subscript"/>
        </w:rPr>
        <w:t>cmax25</w:t>
      </w:r>
      <w:r w:rsidR="00360D30">
        <w:t xml:space="preserve">, </w:t>
      </w:r>
      <w:r w:rsidR="00360D30">
        <w:rPr>
          <w:i/>
          <w:iCs/>
        </w:rPr>
        <w:t>J</w:t>
      </w:r>
      <w:r w:rsidR="00360D30">
        <w:rPr>
          <w:vertAlign w:val="subscript"/>
        </w:rPr>
        <w:t>max25</w:t>
      </w:r>
      <w:r w:rsidR="00360D30">
        <w:t xml:space="preserve">, </w:t>
      </w:r>
      <w:r w:rsidR="00360D30">
        <w:rPr>
          <w:i/>
          <w:iCs/>
        </w:rPr>
        <w:t>J</w:t>
      </w:r>
      <w:r w:rsidR="00360D30">
        <w:rPr>
          <w:vertAlign w:val="subscript"/>
        </w:rPr>
        <w:t>max25</w:t>
      </w:r>
      <w:r w:rsidR="00360D30">
        <w:t>:</w:t>
      </w:r>
      <w:r w:rsidR="00360D30">
        <w:rPr>
          <w:i/>
          <w:iCs/>
        </w:rPr>
        <w:t>V</w:t>
      </w:r>
      <w:r w:rsidR="00360D30">
        <w:rPr>
          <w:vertAlign w:val="subscript"/>
        </w:rPr>
        <w:t>cmax25</w:t>
      </w:r>
      <w:r w:rsidR="00360D30">
        <w:t xml:space="preserve">, </w:t>
      </w:r>
      <w:r w:rsidR="00360D30">
        <w:rPr>
          <w:i/>
          <w:iCs/>
        </w:rPr>
        <w:t>R</w:t>
      </w:r>
      <w:r w:rsidR="00360D30">
        <w:rPr>
          <w:vertAlign w:val="subscript"/>
        </w:rPr>
        <w:t>d25</w:t>
      </w:r>
      <w:r w:rsidR="00360D30">
        <w:t xml:space="preserve">, </w:t>
      </w:r>
      <w:r w:rsidR="00360D30">
        <w:rPr>
          <w:i/>
          <w:iCs/>
        </w:rPr>
        <w:t>R</w:t>
      </w:r>
      <w:r w:rsidR="00360D30">
        <w:rPr>
          <w:vertAlign w:val="subscript"/>
        </w:rPr>
        <w:t>d25</w:t>
      </w:r>
      <w:r w:rsidR="00360D30">
        <w:t>:</w:t>
      </w:r>
      <w:r w:rsidR="00360D30">
        <w:rPr>
          <w:i/>
          <w:iCs/>
        </w:rPr>
        <w:t>V</w:t>
      </w:r>
      <w:r w:rsidR="00360D30">
        <w:rPr>
          <w:vertAlign w:val="subscript"/>
        </w:rPr>
        <w:t>cmax25</w:t>
      </w:r>
      <w:r w:rsidR="00360D30">
        <w:t>,</w:t>
      </w:r>
      <w:r w:rsidR="00360D30" w:rsidRPr="00805B20">
        <w:rPr>
          <w:i/>
          <w:iCs/>
        </w:rPr>
        <w:t xml:space="preserve"> </w:t>
      </w:r>
      <w:r w:rsidR="007D0701">
        <w:t>total leaf area, whole plant biomass</w:t>
      </w:r>
      <w:r w:rsidR="00360D30">
        <w:t>,</w:t>
      </w:r>
      <w:r w:rsidR="00360D30">
        <w:rPr>
          <w:i/>
          <w:iCs/>
        </w:rPr>
        <w:t xml:space="preserve"> </w:t>
      </w:r>
      <w:proofErr w:type="spellStart"/>
      <w:r w:rsidR="00360D30" w:rsidRPr="00A55A19">
        <w:rPr>
          <w:i/>
          <w:iCs/>
        </w:rPr>
        <w:t>g</w:t>
      </w:r>
      <w:r w:rsidR="00360D30">
        <w:rPr>
          <w:vertAlign w:val="subscript"/>
        </w:rPr>
        <w:t>s</w:t>
      </w:r>
      <w:proofErr w:type="spellEnd"/>
      <w:r w:rsidR="00360D30">
        <w:t xml:space="preserve">, </w:t>
      </w:r>
      <w:r w:rsidR="006C759F">
        <w:rPr>
          <w:i/>
          <w:iCs/>
        </w:rPr>
        <w:t>C</w:t>
      </w:r>
      <w:r w:rsidR="006C759F">
        <w:rPr>
          <w:vertAlign w:val="subscript"/>
        </w:rPr>
        <w:t>i</w:t>
      </w:r>
      <w:r w:rsidR="006C759F">
        <w:t xml:space="preserve">: </w:t>
      </w:r>
      <w:r w:rsidR="006C759F">
        <w:rPr>
          <w:i/>
          <w:iCs/>
        </w:rPr>
        <w:t>C</w:t>
      </w:r>
      <w:r w:rsidR="006C759F">
        <w:rPr>
          <w:vertAlign w:val="subscript"/>
        </w:rPr>
        <w:t>a</w:t>
      </w:r>
      <w:r w:rsidR="00360D30">
        <w:t xml:space="preserve">, </w:t>
      </w:r>
      <w:r w:rsidR="00360D30" w:rsidRPr="00F45847">
        <w:rPr>
          <w:i/>
          <w:iCs/>
        </w:rPr>
        <w:t>PNUE</w:t>
      </w:r>
      <w:r w:rsidR="00360D30">
        <w:t xml:space="preserve">, </w:t>
      </w:r>
      <w:proofErr w:type="spellStart"/>
      <w:r w:rsidR="00360D30" w:rsidRPr="00F45847">
        <w:rPr>
          <w:i/>
          <w:iCs/>
        </w:rPr>
        <w:t>iWUE</w:t>
      </w:r>
      <w:proofErr w:type="spellEnd"/>
      <w:r w:rsidR="00360D30">
        <w:t>,</w:t>
      </w:r>
      <w:r w:rsidR="00086E13">
        <w:t xml:space="preserve"> </w:t>
      </w:r>
      <w:proofErr w:type="spellStart"/>
      <w:r w:rsidR="00086E13">
        <w:rPr>
          <w:i/>
          <w:iCs/>
        </w:rPr>
        <w:t>N</w:t>
      </w:r>
      <w:r w:rsidR="00086E13">
        <w:rPr>
          <w:vertAlign w:val="subscript"/>
        </w:rPr>
        <w:t>area</w:t>
      </w:r>
      <w:r w:rsidR="00086E13">
        <w:t>:</w:t>
      </w:r>
      <w:r w:rsidR="00086E13" w:rsidRPr="00A55A19">
        <w:rPr>
          <w:i/>
          <w:iCs/>
        </w:rPr>
        <w:t>g</w:t>
      </w:r>
      <w:r w:rsidR="00086E13">
        <w:rPr>
          <w:vertAlign w:val="subscript"/>
        </w:rPr>
        <w:t>s</w:t>
      </w:r>
      <w:proofErr w:type="spellEnd"/>
      <w:r w:rsidR="00086E13">
        <w:t xml:space="preserve">, </w:t>
      </w:r>
      <w:proofErr w:type="spellStart"/>
      <w:r w:rsidR="00360D30">
        <w:rPr>
          <w:i/>
          <w:iCs/>
        </w:rPr>
        <w:t>V</w:t>
      </w:r>
      <w:r w:rsidR="00360D30">
        <w:rPr>
          <w:vertAlign w:val="subscript"/>
        </w:rPr>
        <w:t>cmax</w:t>
      </w:r>
      <w:r w:rsidR="00360D30">
        <w:t>:</w:t>
      </w:r>
      <w:r w:rsidR="00360D30">
        <w:rPr>
          <w:i/>
          <w:iCs/>
        </w:rPr>
        <w:t>g</w:t>
      </w:r>
      <w:r w:rsidR="00360D30">
        <w:rPr>
          <w:vertAlign w:val="subscript"/>
        </w:rPr>
        <w:t>s</w:t>
      </w:r>
      <w:proofErr w:type="spellEnd"/>
      <w:r w:rsidR="00360D30">
        <w:t>,</w:t>
      </w:r>
      <w:r w:rsidR="00AD6759">
        <w:t xml:space="preserve"> structural carbon costs to acquire nitrogen, belowground carbon biomass, whole plant nitrogen biomass, </w:t>
      </w:r>
      <w:r w:rsidR="00360D30">
        <w:t xml:space="preserve">total biomass, </w:t>
      </w:r>
      <w:r w:rsidR="00430044">
        <w:t>total leaf area</w:t>
      </w:r>
      <w:r w:rsidR="00AD6759">
        <w:t>,</w:t>
      </w:r>
      <w:r w:rsidR="00AD6759" w:rsidRPr="00AD6759">
        <w:t xml:space="preserve"> </w:t>
      </w:r>
      <w:r w:rsidR="00AD6759">
        <w:t>root nodule biomass: root biomass, root nodule biomass, and root biomass</w:t>
      </w:r>
      <w:r w:rsidR="00166B47">
        <w:t>.</w:t>
      </w:r>
    </w:p>
    <w:p w14:paraId="1BB40CCE" w14:textId="0094442A" w:rsidR="00400618" w:rsidRDefault="00166B47" w:rsidP="006A394B">
      <w:pPr>
        <w:spacing w:line="360" w:lineRule="auto"/>
        <w:ind w:firstLine="720"/>
      </w:pPr>
      <w:r>
        <w:t>We used Shapiro-Wilk tests of normality</w:t>
      </w:r>
      <w:r w:rsidR="00DD0878">
        <w:t xml:space="preserve"> </w:t>
      </w:r>
      <w:r>
        <w:t>to determine whether linear mixed-effects models satisfied residual normality assumptions. All models satisfied residual normality assumptions except</w:t>
      </w:r>
      <w:r w:rsidR="00C7318F">
        <w:t xml:space="preserve"> </w:t>
      </w:r>
      <w:proofErr w:type="spellStart"/>
      <w:r w:rsidR="00B20D1B">
        <w:rPr>
          <w:i/>
          <w:iCs/>
        </w:rPr>
        <w:t>N</w:t>
      </w:r>
      <w:r w:rsidR="00B20D1B">
        <w:rPr>
          <w:vertAlign w:val="subscript"/>
        </w:rPr>
        <w:t>area</w:t>
      </w:r>
      <w:proofErr w:type="spellEnd"/>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sidRPr="00B20D1B">
        <w:rPr>
          <w:i/>
          <w:iCs/>
        </w:rPr>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B20D1B" w:rsidRPr="00B20D1B">
        <w:rPr>
          <w:i/>
          <w:iCs/>
        </w:rPr>
        <w:t xml:space="preserve"> </w:t>
      </w:r>
      <w:r w:rsidR="00B20D1B">
        <w:rPr>
          <w:i/>
          <w:iCs/>
        </w:rPr>
        <w:t>PNUE,</w:t>
      </w:r>
      <w:r w:rsidR="00B20D1B" w:rsidRPr="00B20D1B">
        <w:rPr>
          <w:i/>
          <w:iCs/>
        </w:rPr>
        <w:t xml:space="preserve"> </w:t>
      </w:r>
      <w:proofErr w:type="spellStart"/>
      <w:r w:rsidR="00B20D1B">
        <w:rPr>
          <w:i/>
          <w:iCs/>
        </w:rPr>
        <w:t>V</w:t>
      </w:r>
      <w:r w:rsidR="00B20D1B">
        <w:rPr>
          <w:vertAlign w:val="subscript"/>
        </w:rPr>
        <w:t>cmax</w:t>
      </w:r>
      <w:r w:rsidR="00B20D1B">
        <w:t>:</w:t>
      </w:r>
      <w:r w:rsidR="00B20D1B">
        <w:rPr>
          <w:i/>
          <w:iCs/>
        </w:rPr>
        <w:t>g</w:t>
      </w:r>
      <w:r w:rsidR="00B20D1B">
        <w:rPr>
          <w:vertAlign w:val="subscript"/>
        </w:rPr>
        <w:t>s</w:t>
      </w:r>
      <w:proofErr w:type="spellEnd"/>
      <w:r w:rsidR="00B20D1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xml:space="preserve">, total biomass, </w:t>
      </w:r>
      <w:r w:rsidR="00AD6759">
        <w:t>root nodule biomass: root biomass,</w:t>
      </w:r>
      <w:r w:rsidR="00086E13">
        <w:t xml:space="preserve"> </w:t>
      </w:r>
      <w:r w:rsidR="00AD6759">
        <w:t>root nodule biomass</w:t>
      </w:r>
      <w:r w:rsidR="00B20D1B">
        <w:t>, root biomass, and biomass: pot volume</w:t>
      </w:r>
      <w:r w:rsidR="00AD6759">
        <w:t xml:space="preserve"> </w:t>
      </w:r>
      <w:r>
        <w:t>(Shapiro-Wilk: p&lt;0.05 in all cases).</w:t>
      </w:r>
      <w:r w:rsidR="00AB654B">
        <w:t xml:space="preserve"> </w:t>
      </w:r>
      <w:r w:rsidR="00400618">
        <w:t>We</w:t>
      </w:r>
      <w:r w:rsidR="00916FB5">
        <w:t xml:space="preserve"> first</w:t>
      </w:r>
      <w:r w:rsidR="00400618">
        <w:t xml:space="preserve"> attempted to satisfy residual normality </w:t>
      </w:r>
      <w:r w:rsidR="00400618">
        <w:lastRenderedPageBreak/>
        <w:t xml:space="preserve">assumptions for </w:t>
      </w:r>
      <w:r w:rsidR="001C1F9E">
        <w:t>these dependent variables</w:t>
      </w:r>
      <w:r w:rsidR="00400618">
        <w:t xml:space="preserve"> using Bonferroni outlier tests to indicate any data points that were statistical outliers. </w:t>
      </w:r>
      <w:r w:rsidR="001C1F9E">
        <w:t>This was done using the ‘</w:t>
      </w:r>
      <w:proofErr w:type="spellStart"/>
      <w:r w:rsidR="001C1F9E">
        <w:t>OutlierTest</w:t>
      </w:r>
      <w:proofErr w:type="spellEnd"/>
      <w:r w:rsidR="001C1F9E">
        <w:t xml:space="preserve">’ function in the car R package </w:t>
      </w:r>
      <w:r w:rsidR="001C1F9E">
        <w:fldChar w:fldCharType="begin" w:fldLock="1"/>
      </w:r>
      <w:r w:rsidR="00097A1D">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001C1F9E">
        <w:fldChar w:fldCharType="separate"/>
      </w:r>
      <w:r w:rsidR="001C1F9E" w:rsidRPr="00400618">
        <w:rPr>
          <w:noProof/>
        </w:rPr>
        <w:t>(Fox &amp; Weisberg, 2019)</w:t>
      </w:r>
      <w:r w:rsidR="001C1F9E">
        <w:fldChar w:fldCharType="end"/>
      </w:r>
      <w:r w:rsidR="001C1F9E">
        <w:t>, which uses a Bonferroni-corrected t-distribution</w:t>
      </w:r>
      <w:r w:rsidR="00916FB5">
        <w:t xml:space="preserve"> </w:t>
      </w:r>
      <w:r w:rsidR="001C1F9E">
        <w:t>to evaluate whether residuals of a given data point shift the mean of the sampling population. We removed any data points where Bonferroni: p&lt;0.05</w:t>
      </w:r>
      <w:r w:rsidR="00AB654B">
        <w:t>, which</w:t>
      </w:r>
      <w:r w:rsidR="001C1F9E">
        <w:t xml:space="preserve"> resulted in one data point </w:t>
      </w:r>
      <w:r w:rsidR="00AB654B">
        <w:t xml:space="preserve">being </w:t>
      </w:r>
      <w:r w:rsidR="00D87519">
        <w:t>removed from each of</w:t>
      </w:r>
      <w:r w:rsidR="001C1F9E">
        <w:t xml:space="preserve"> </w:t>
      </w:r>
      <w:proofErr w:type="spellStart"/>
      <w:r w:rsidR="00B20D1B">
        <w:rPr>
          <w:i/>
          <w:iCs/>
        </w:rPr>
        <w:t>N</w:t>
      </w:r>
      <w:r w:rsidR="00B20D1B">
        <w:rPr>
          <w:vertAlign w:val="subscript"/>
        </w:rPr>
        <w:t>area</w:t>
      </w:r>
      <w:proofErr w:type="spellEnd"/>
      <w:r w:rsidR="00B20D1B">
        <w:t xml:space="preserve">, </w:t>
      </w:r>
      <w:proofErr w:type="spellStart"/>
      <w:r w:rsidR="00B20D1B">
        <w:rPr>
          <w:i/>
          <w:iCs/>
        </w:rPr>
        <w:t>g</w:t>
      </w:r>
      <w:r w:rsidR="00B20D1B">
        <w:rPr>
          <w:vertAlign w:val="subscript"/>
        </w:rPr>
        <w:t>s</w:t>
      </w:r>
      <w:proofErr w:type="spellEnd"/>
      <w:r w:rsidR="00B20D1B">
        <w:t xml:space="preserve">, </w:t>
      </w:r>
      <w:r w:rsidR="006A394B">
        <w:t xml:space="preserve">and </w:t>
      </w:r>
      <w:r w:rsidR="00B20D1B">
        <w:rPr>
          <w:i/>
          <w:iCs/>
        </w:rPr>
        <w:t>PNUE,</w:t>
      </w:r>
      <w:r w:rsidR="00B20D1B" w:rsidRPr="00086E13">
        <w:rPr>
          <w:i/>
          <w:iCs/>
        </w:rPr>
        <w:t xml:space="preserve"> </w:t>
      </w:r>
      <w:r w:rsidR="001C1F9E">
        <w:t>and two data points</w:t>
      </w:r>
      <w:r w:rsidR="00D87519">
        <w:t xml:space="preserve"> </w:t>
      </w:r>
      <w:r w:rsidR="00AB654B">
        <w:t xml:space="preserve">being </w:t>
      </w:r>
      <w:r w:rsidR="00D87519">
        <w:t>removed</w:t>
      </w:r>
      <w:r w:rsidR="001C1F9E">
        <w:t xml:space="preserve"> </w:t>
      </w:r>
      <w:r w:rsidR="00D87519">
        <w:t>from each of</w:t>
      </w:r>
      <w:r w:rsidR="001C1F9E">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w:t>
      </w:r>
      <w:r w:rsidR="00B20D1B" w:rsidRPr="00B20D1B">
        <w:rPr>
          <w:i/>
          <w:iCs/>
        </w:rPr>
        <w:t xml:space="preserve"> </w:t>
      </w:r>
      <w:r w:rsidR="00B20D1B">
        <w:rPr>
          <w:i/>
          <w:iCs/>
        </w:rPr>
        <w:t>R</w:t>
      </w:r>
      <w:r w:rsidR="00B20D1B">
        <w:rPr>
          <w:vertAlign w:val="subscript"/>
        </w:rPr>
        <w:t>d25</w:t>
      </w:r>
      <w:r w:rsidR="00B20D1B">
        <w:t>,</w:t>
      </w:r>
      <w:r w:rsidR="00B20D1B" w:rsidRPr="006A394B">
        <w:t xml:space="preserve"> </w:t>
      </w:r>
      <w:r w:rsidR="006A394B">
        <w:t xml:space="preserve">and </w:t>
      </w:r>
      <w:r w:rsidR="00B20D1B">
        <w:rPr>
          <w:i/>
          <w:iCs/>
        </w:rPr>
        <w:t>R</w:t>
      </w:r>
      <w:r w:rsidR="00B20D1B">
        <w:rPr>
          <w:vertAlign w:val="subscript"/>
        </w:rPr>
        <w:t>d25</w:t>
      </w:r>
      <w:r w:rsidR="00B20D1B">
        <w:t>:</w:t>
      </w:r>
      <w:r w:rsidR="00B20D1B">
        <w:rPr>
          <w:i/>
          <w:iCs/>
        </w:rPr>
        <w:t>V</w:t>
      </w:r>
      <w:r w:rsidR="00B20D1B">
        <w:rPr>
          <w:vertAlign w:val="subscript"/>
        </w:rPr>
        <w:t>cmax25</w:t>
      </w:r>
      <w:r w:rsidR="001C1F9E">
        <w:t>. The removal of these statistical outliers satisfied residual normality assumptions for</w:t>
      </w:r>
      <w:r w:rsidR="00C7318F">
        <w:t xml:space="preserve"> </w:t>
      </w:r>
      <w:proofErr w:type="spellStart"/>
      <w:r w:rsidR="00C7318F">
        <w:rPr>
          <w:i/>
          <w:iCs/>
        </w:rPr>
        <w:t>N</w:t>
      </w:r>
      <w:r w:rsidR="00C7318F">
        <w:rPr>
          <w:vertAlign w:val="subscript"/>
        </w:rPr>
        <w:t>area</w:t>
      </w:r>
      <w:proofErr w:type="spellEnd"/>
      <w:r w:rsidR="00C7318F">
        <w:t>,</w:t>
      </w:r>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6A394B">
        <w:t xml:space="preserve"> and</w:t>
      </w:r>
      <w:r w:rsidR="00B20D1B" w:rsidRPr="00B20D1B">
        <w:rPr>
          <w:i/>
          <w:iCs/>
        </w:rPr>
        <w:t xml:space="preserve"> </w:t>
      </w:r>
      <w:r w:rsidR="00B20D1B">
        <w:rPr>
          <w:i/>
          <w:iCs/>
        </w:rPr>
        <w:t>PNUE</w:t>
      </w:r>
      <w:r w:rsidR="006A394B">
        <w:t xml:space="preserve"> </w:t>
      </w:r>
      <w:r w:rsidR="00D87519">
        <w:t>(Shapi</w:t>
      </w:r>
      <w:r w:rsidR="00AB654B">
        <w:t>r</w:t>
      </w:r>
      <w:r w:rsidR="00D87519">
        <w:t>o-Wilk: p&gt;0.05</w:t>
      </w:r>
      <w:r w:rsidR="00916FB5">
        <w:t xml:space="preserve"> in </w:t>
      </w:r>
      <w:r w:rsidR="00C7318F">
        <w:t>all</w:t>
      </w:r>
      <w:r w:rsidR="00916FB5">
        <w:t xml:space="preserve"> cases</w:t>
      </w:r>
      <w:r w:rsidR="00D87519">
        <w:t>)</w:t>
      </w:r>
      <w:r w:rsidR="001C1F9E">
        <w:t>.</w:t>
      </w:r>
    </w:p>
    <w:p w14:paraId="0FC0C20D" w14:textId="60751C84" w:rsidR="006A394B" w:rsidRDefault="00D87519" w:rsidP="00A754EC">
      <w:pPr>
        <w:spacing w:line="360" w:lineRule="auto"/>
        <w:ind w:firstLine="720"/>
      </w:pPr>
      <w:r>
        <w:t xml:space="preserve">For any dependent variables where </w:t>
      </w:r>
      <w:r w:rsidR="00916FB5">
        <w:t xml:space="preserve">statistical </w:t>
      </w:r>
      <w:r>
        <w:t>outlier removal did not satisfy residual normality assumptions, we</w:t>
      </w:r>
      <w:r w:rsidR="00916FB5">
        <w:t xml:space="preserve"> then</w:t>
      </w:r>
      <w:r>
        <w:t xml:space="preserve"> attempted to satisfy residual normality assumptions by fitting models using dependent variables that were </w:t>
      </w:r>
      <w:proofErr w:type="gramStart"/>
      <w:r>
        <w:t>natural-log</w:t>
      </w:r>
      <w:proofErr w:type="gramEnd"/>
      <w:r>
        <w:t xml:space="preserve"> transformed.</w:t>
      </w:r>
      <w:r w:rsidR="00916FB5">
        <w:t xml:space="preserve"> </w:t>
      </w:r>
      <w:r w:rsidR="00166B47">
        <w:t>If residual normality assumptions were still not met</w:t>
      </w:r>
      <w:r w:rsidR="00086E13">
        <w:t xml:space="preserve"> after a natural-log transformation</w:t>
      </w:r>
      <w:r w:rsidR="00166B47">
        <w:t xml:space="preserve"> (Shapiro-Wilk: p&lt;0.05), then models were fit using dependent variables that were square root transformed. All residual normality assumptions were met with either a natural log or square root data transformation (Shapiro-Wilk: p&gt;0.05 in all cases</w:t>
      </w:r>
      <w:r w:rsidR="00166B47" w:rsidRPr="00166B47">
        <w:t xml:space="preserve">). Specifically, we natural log transformed </w:t>
      </w:r>
      <w:r w:rsidR="006A394B">
        <w:rPr>
          <w:i/>
          <w:iCs/>
        </w:rPr>
        <w:t>R</w:t>
      </w:r>
      <w:r w:rsidR="006A394B">
        <w:rPr>
          <w:vertAlign w:val="subscript"/>
        </w:rPr>
        <w:t>d25</w:t>
      </w:r>
      <w:r w:rsidR="006A394B">
        <w:t xml:space="preserve">, </w:t>
      </w:r>
      <w:proofErr w:type="spellStart"/>
      <w:r w:rsidR="006A394B">
        <w:rPr>
          <w:i/>
          <w:iCs/>
        </w:rPr>
        <w:t>V</w:t>
      </w:r>
      <w:r w:rsidR="006A394B">
        <w:rPr>
          <w:vertAlign w:val="subscript"/>
        </w:rPr>
        <w:t>cmax</w:t>
      </w:r>
      <w:r w:rsidR="006A394B">
        <w:t>:</w:t>
      </w:r>
      <w:r w:rsidR="006A394B">
        <w:rPr>
          <w:i/>
          <w:iCs/>
        </w:rPr>
        <w:t>g</w:t>
      </w:r>
      <w:r w:rsidR="006A394B">
        <w:rPr>
          <w:vertAlign w:val="subscript"/>
        </w:rPr>
        <w:t>s</w:t>
      </w:r>
      <w:proofErr w:type="spellEnd"/>
      <w:r w:rsidR="006A394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total biomass, root biomass, and biomass: pot volume, and square root transformed root nodule biomass: root biomass and root nodule biomass.</w:t>
      </w:r>
    </w:p>
    <w:p w14:paraId="0351CB86" w14:textId="7005C544" w:rsidR="004C3C71" w:rsidRDefault="00166B47" w:rsidP="00A754EC">
      <w:pPr>
        <w:spacing w:line="360" w:lineRule="auto"/>
        <w:ind w:firstLine="720"/>
        <w:sectPr w:rsidR="004C3C71" w:rsidSect="00DD0878">
          <w:pgSz w:w="12240" w:h="15840"/>
          <w:pgMar w:top="1440" w:right="1440" w:bottom="1440" w:left="1440" w:header="720" w:footer="720" w:gutter="0"/>
          <w:lnNumType w:countBy="1" w:restart="continuous"/>
          <w:cols w:space="720"/>
          <w:docGrid w:linePitch="360"/>
        </w:sectPr>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rsidR="001B21C7">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et al., 2015)","plainTextFormattedCitation":"(Bates et al., 2015)","previouslyFormattedCitation":"(Bates et al., 2015)"},"properties":{"noteIndex":0},"schema":"https://github.com/citation-style-language/schema/raw/master/csl-citation.json"}</w:instrText>
      </w:r>
      <w:r w:rsidRPr="00863849">
        <w:fldChar w:fldCharType="separate"/>
      </w:r>
      <w:r w:rsidRPr="001B21C7">
        <w:rPr>
          <w:noProof/>
        </w:rPr>
        <w:t>(Bates et al.,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t>
      </w:r>
      <w:r w:rsidR="007D0701">
        <w:t>W</w:t>
      </w:r>
      <w:r w:rsidRPr="00863849">
        <w:t>e</w:t>
      </w:r>
      <w:r w:rsidR="007D0701">
        <w:t xml:space="preserve"> then</w:t>
      </w:r>
      <w:r w:rsidRPr="00863849">
        <w:t xml:space="preserv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version </w:t>
      </w:r>
      <w:r>
        <w:t>4.</w:t>
      </w:r>
      <w:r w:rsidR="00E20C33">
        <w:t>2.0</w:t>
      </w:r>
      <w:r>
        <w:t xml:space="preserve"> </w:t>
      </w:r>
      <w:r>
        <w:fldChar w:fldCharType="begin" w:fldLock="1"/>
      </w:r>
      <w:r w:rsidR="00B84938">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00430044" w:rsidRPr="00430044">
        <w:rPr>
          <w:noProof/>
        </w:rPr>
        <w:t>(R Core Team, 2021)</w:t>
      </w:r>
      <w:r>
        <w:fldChar w:fldCharType="end"/>
      </w:r>
      <w:r>
        <w:t>.</w:t>
      </w:r>
      <w:r w:rsidR="006C759F">
        <w:t xml:space="preserve"> All acronyms</w:t>
      </w:r>
      <w:r w:rsidR="00412BAB">
        <w:t xml:space="preserve">, </w:t>
      </w:r>
      <w:r w:rsidR="004C3C71">
        <w:t>acronym descriptions</w:t>
      </w:r>
      <w:r w:rsidR="00412BAB">
        <w:t>, and units</w:t>
      </w:r>
      <w:r w:rsidR="004C3C71">
        <w:t xml:space="preserve"> used in this paper</w:t>
      </w:r>
      <w:r w:rsidR="006C759F">
        <w:t xml:space="preserve"> are summarized in Table 1.</w:t>
      </w:r>
    </w:p>
    <w:p w14:paraId="509AA6F4" w14:textId="11227EB9" w:rsidR="00371C20" w:rsidRDefault="006C759F" w:rsidP="00A754EC">
      <w:pPr>
        <w:spacing w:line="360" w:lineRule="auto"/>
      </w:pPr>
      <w:r w:rsidRPr="006C759F">
        <w:rPr>
          <w:b/>
          <w:bCs/>
        </w:rPr>
        <w:lastRenderedPageBreak/>
        <w:t>Table 1</w:t>
      </w:r>
      <w:r>
        <w:t xml:space="preserve"> </w:t>
      </w:r>
      <w:r w:rsidR="00371C20">
        <w:t xml:space="preserve">Summary </w:t>
      </w:r>
      <w:r w:rsidR="00CB446B">
        <w:t>of</w:t>
      </w:r>
      <w:r w:rsidR="008D6E2F">
        <w:t xml:space="preserve"> all measured leaf and whole plant</w:t>
      </w:r>
      <w:r w:rsidR="00371C20">
        <w:t xml:space="preserve"> traits</w:t>
      </w:r>
      <w:r w:rsidR="00CB446B">
        <w:t>,</w:t>
      </w:r>
      <w:r w:rsidR="00371C20">
        <w:t xml:space="preserve"> their associated units</w:t>
      </w:r>
      <w:r w:rsidR="00CB446B">
        <w:t>, and a description if trait is referenced as an acronym throughout the paper</w:t>
      </w:r>
    </w:p>
    <w:p w14:paraId="73643E38" w14:textId="77777777" w:rsidR="00A754EC" w:rsidRDefault="00A754EC" w:rsidP="00A754EC">
      <w:pPr>
        <w:spacing w:line="360" w:lineRule="auto"/>
      </w:pPr>
    </w:p>
    <w:tbl>
      <w:tblPr>
        <w:tblStyle w:val="TableGrid"/>
        <w:tblW w:w="14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0"/>
        <w:gridCol w:w="2174"/>
        <w:gridCol w:w="8730"/>
      </w:tblGrid>
      <w:tr w:rsidR="00F073BB" w:rsidRPr="007D0701" w14:paraId="2E60B752" w14:textId="77777777" w:rsidTr="008D6E2F">
        <w:tc>
          <w:tcPr>
            <w:tcW w:w="3100" w:type="dxa"/>
            <w:tcBorders>
              <w:top w:val="single" w:sz="4" w:space="0" w:color="auto"/>
              <w:bottom w:val="single" w:sz="4" w:space="0" w:color="auto"/>
            </w:tcBorders>
          </w:tcPr>
          <w:p w14:paraId="559FCC84" w14:textId="77777777" w:rsidR="00F073BB" w:rsidRPr="008D6E2F" w:rsidRDefault="00F073BB" w:rsidP="00A85036">
            <w:pPr>
              <w:spacing w:line="276" w:lineRule="auto"/>
              <w:rPr>
                <w:b/>
                <w:bCs/>
                <w:sz w:val="22"/>
                <w:szCs w:val="22"/>
              </w:rPr>
            </w:pPr>
            <w:r w:rsidRPr="008D6E2F">
              <w:rPr>
                <w:b/>
                <w:bCs/>
                <w:sz w:val="22"/>
                <w:szCs w:val="22"/>
              </w:rPr>
              <w:t>Trait</w:t>
            </w:r>
          </w:p>
        </w:tc>
        <w:tc>
          <w:tcPr>
            <w:tcW w:w="2174" w:type="dxa"/>
            <w:tcBorders>
              <w:top w:val="single" w:sz="4" w:space="0" w:color="auto"/>
              <w:bottom w:val="single" w:sz="4" w:space="0" w:color="auto"/>
            </w:tcBorders>
          </w:tcPr>
          <w:p w14:paraId="6E75BD1E" w14:textId="77777777" w:rsidR="00F073BB" w:rsidRPr="008D6E2F" w:rsidRDefault="00F073BB" w:rsidP="00A85036">
            <w:pPr>
              <w:spacing w:line="276" w:lineRule="auto"/>
              <w:rPr>
                <w:b/>
                <w:bCs/>
                <w:sz w:val="22"/>
                <w:szCs w:val="22"/>
              </w:rPr>
            </w:pPr>
            <w:r w:rsidRPr="008D6E2F">
              <w:rPr>
                <w:b/>
                <w:bCs/>
                <w:sz w:val="22"/>
                <w:szCs w:val="22"/>
              </w:rPr>
              <w:t>Units</w:t>
            </w:r>
          </w:p>
        </w:tc>
        <w:tc>
          <w:tcPr>
            <w:tcW w:w="8730" w:type="dxa"/>
            <w:tcBorders>
              <w:top w:val="single" w:sz="4" w:space="0" w:color="auto"/>
              <w:bottom w:val="single" w:sz="4" w:space="0" w:color="auto"/>
            </w:tcBorders>
          </w:tcPr>
          <w:p w14:paraId="35E50795" w14:textId="77777777" w:rsidR="00F073BB" w:rsidRPr="008D6E2F" w:rsidRDefault="00F073BB" w:rsidP="00A85036">
            <w:pPr>
              <w:spacing w:line="276" w:lineRule="auto"/>
              <w:rPr>
                <w:b/>
                <w:bCs/>
                <w:sz w:val="22"/>
                <w:szCs w:val="22"/>
              </w:rPr>
            </w:pPr>
            <w:r w:rsidRPr="008D6E2F">
              <w:rPr>
                <w:b/>
                <w:bCs/>
                <w:sz w:val="22"/>
                <w:szCs w:val="22"/>
              </w:rPr>
              <w:t>Trait description</w:t>
            </w:r>
          </w:p>
        </w:tc>
      </w:tr>
      <w:tr w:rsidR="00F073BB" w:rsidRPr="007D0701" w14:paraId="30E4970D" w14:textId="77777777" w:rsidTr="00A85036">
        <w:tc>
          <w:tcPr>
            <w:tcW w:w="3100" w:type="dxa"/>
            <w:tcBorders>
              <w:top w:val="single" w:sz="4" w:space="0" w:color="auto"/>
            </w:tcBorders>
            <w:vAlign w:val="center"/>
          </w:tcPr>
          <w:p w14:paraId="4F65969C" w14:textId="77777777" w:rsidR="00F073BB" w:rsidRPr="008D6E2F" w:rsidRDefault="00F073BB" w:rsidP="00A85036">
            <w:pPr>
              <w:spacing w:line="276" w:lineRule="auto"/>
              <w:rPr>
                <w:sz w:val="22"/>
                <w:szCs w:val="22"/>
              </w:rPr>
            </w:pPr>
            <w:proofErr w:type="spellStart"/>
            <w:r w:rsidRPr="008D6E2F">
              <w:rPr>
                <w:i/>
                <w:iCs/>
                <w:color w:val="000000"/>
                <w:sz w:val="22"/>
                <w:szCs w:val="22"/>
              </w:rPr>
              <w:t>A</w:t>
            </w:r>
            <w:r w:rsidRPr="008D6E2F">
              <w:rPr>
                <w:color w:val="000000"/>
                <w:sz w:val="22"/>
                <w:szCs w:val="22"/>
                <w:vertAlign w:val="subscript"/>
              </w:rPr>
              <w:t>net</w:t>
            </w:r>
            <w:proofErr w:type="spellEnd"/>
          </w:p>
        </w:tc>
        <w:tc>
          <w:tcPr>
            <w:tcW w:w="2174" w:type="dxa"/>
            <w:tcBorders>
              <w:top w:val="single" w:sz="4" w:space="0" w:color="auto"/>
            </w:tcBorders>
            <w:vAlign w:val="center"/>
          </w:tcPr>
          <w:p w14:paraId="074FC600" w14:textId="77777777" w:rsidR="00F073BB" w:rsidRPr="008D6E2F" w:rsidRDefault="00F073BB" w:rsidP="00A85036">
            <w:pPr>
              <w:spacing w:line="276" w:lineRule="auto"/>
              <w:rPr>
                <w:sz w:val="22"/>
                <w:szCs w:val="22"/>
                <w:vertAlign w:val="superscript"/>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tcBorders>
              <w:top w:val="single" w:sz="4" w:space="0" w:color="auto"/>
            </w:tcBorders>
            <w:vAlign w:val="center"/>
          </w:tcPr>
          <w:p w14:paraId="1A6BB3FC" w14:textId="3C2DBBC7" w:rsidR="00F073BB" w:rsidRPr="00817E03" w:rsidRDefault="00F073BB" w:rsidP="00A85036">
            <w:pPr>
              <w:spacing w:line="276" w:lineRule="auto"/>
              <w:rPr>
                <w:sz w:val="22"/>
                <w:szCs w:val="22"/>
                <w:vertAlign w:val="subscript"/>
              </w:rPr>
            </w:pPr>
            <w:r w:rsidRPr="008D6E2F">
              <w:rPr>
                <w:sz w:val="22"/>
                <w:szCs w:val="22"/>
              </w:rPr>
              <w:t>net photosynthesis</w:t>
            </w:r>
            <w:r>
              <w:rPr>
                <w:sz w:val="22"/>
                <w:szCs w:val="22"/>
              </w:rPr>
              <w:t xml:space="preserve"> rate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732C98FD" w14:textId="77777777" w:rsidTr="00A85036">
        <w:tc>
          <w:tcPr>
            <w:tcW w:w="3100" w:type="dxa"/>
            <w:vAlign w:val="center"/>
          </w:tcPr>
          <w:p w14:paraId="4C8392A8"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C</w:t>
            </w:r>
            <w:r>
              <w:rPr>
                <w:color w:val="000000"/>
                <w:sz w:val="22"/>
                <w:szCs w:val="22"/>
                <w:vertAlign w:val="subscript"/>
              </w:rPr>
              <w:t>bg</w:t>
            </w:r>
            <w:proofErr w:type="spellEnd"/>
          </w:p>
        </w:tc>
        <w:tc>
          <w:tcPr>
            <w:tcW w:w="2174" w:type="dxa"/>
            <w:vAlign w:val="center"/>
          </w:tcPr>
          <w:p w14:paraId="6E9E1510" w14:textId="77777777" w:rsidR="00F073BB" w:rsidRPr="008D6E2F" w:rsidRDefault="00F073BB" w:rsidP="00A85036">
            <w:pPr>
              <w:spacing w:line="276" w:lineRule="auto"/>
              <w:rPr>
                <w:sz w:val="22"/>
                <w:szCs w:val="22"/>
              </w:rPr>
            </w:pPr>
            <w:r w:rsidRPr="008D6E2F">
              <w:rPr>
                <w:sz w:val="22"/>
                <w:szCs w:val="22"/>
              </w:rPr>
              <w:t>g C</w:t>
            </w:r>
          </w:p>
        </w:tc>
        <w:tc>
          <w:tcPr>
            <w:tcW w:w="8730" w:type="dxa"/>
            <w:vAlign w:val="center"/>
          </w:tcPr>
          <w:p w14:paraId="419B0571" w14:textId="22F6FB37" w:rsidR="00F073BB" w:rsidRPr="00817E03" w:rsidRDefault="00916FB5" w:rsidP="00A85036">
            <w:pPr>
              <w:spacing w:line="276" w:lineRule="auto"/>
              <w:rPr>
                <w:sz w:val="22"/>
                <w:szCs w:val="22"/>
              </w:rPr>
            </w:pPr>
            <w:r>
              <w:rPr>
                <w:sz w:val="22"/>
                <w:szCs w:val="22"/>
              </w:rPr>
              <w:t>belowground carbon biomass</w:t>
            </w:r>
            <w:r w:rsidR="00817E03">
              <w:rPr>
                <w:sz w:val="22"/>
                <w:szCs w:val="22"/>
              </w:rPr>
              <w:t xml:space="preserve"> (numerator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352B6931" w14:textId="77777777" w:rsidTr="00A85036">
        <w:tc>
          <w:tcPr>
            <w:tcW w:w="3100" w:type="dxa"/>
            <w:vAlign w:val="center"/>
          </w:tcPr>
          <w:p w14:paraId="10F6130E" w14:textId="77777777" w:rsidR="00F073BB" w:rsidRPr="008D6E2F" w:rsidRDefault="00F073BB" w:rsidP="00A85036">
            <w:pPr>
              <w:spacing w:line="276" w:lineRule="auto"/>
              <w:rPr>
                <w:sz w:val="22"/>
                <w:szCs w:val="22"/>
              </w:rPr>
            </w:pPr>
            <w:r w:rsidRPr="008D6E2F">
              <w:rPr>
                <w:i/>
                <w:iCs/>
                <w:color w:val="000000"/>
                <w:sz w:val="22"/>
                <w:szCs w:val="22"/>
              </w:rPr>
              <w:t>C</w:t>
            </w:r>
            <w:r w:rsidRPr="008D6E2F">
              <w:rPr>
                <w:color w:val="000000"/>
                <w:sz w:val="22"/>
                <w:szCs w:val="22"/>
                <w:vertAlign w:val="subscript"/>
              </w:rPr>
              <w:t>i</w:t>
            </w:r>
            <w:r w:rsidRPr="008D6E2F">
              <w:rPr>
                <w:color w:val="000000"/>
                <w:sz w:val="22"/>
                <w:szCs w:val="22"/>
              </w:rPr>
              <w:t xml:space="preserve">: </w:t>
            </w:r>
            <w:r w:rsidRPr="008D6E2F">
              <w:rPr>
                <w:i/>
                <w:iCs/>
                <w:color w:val="000000"/>
                <w:sz w:val="22"/>
                <w:szCs w:val="22"/>
              </w:rPr>
              <w:t>C</w:t>
            </w:r>
            <w:r w:rsidRPr="008D6E2F">
              <w:rPr>
                <w:color w:val="000000"/>
                <w:sz w:val="22"/>
                <w:szCs w:val="22"/>
                <w:vertAlign w:val="subscript"/>
              </w:rPr>
              <w:t>a</w:t>
            </w:r>
          </w:p>
        </w:tc>
        <w:tc>
          <w:tcPr>
            <w:tcW w:w="2174" w:type="dxa"/>
            <w:vAlign w:val="center"/>
          </w:tcPr>
          <w:p w14:paraId="4B45BE5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4DA45A5C" w14:textId="3DAE54AB" w:rsidR="00F073BB" w:rsidRPr="00817E03" w:rsidRDefault="00F073BB" w:rsidP="00A85036">
            <w:pPr>
              <w:spacing w:line="276" w:lineRule="auto"/>
              <w:rPr>
                <w:sz w:val="22"/>
                <w:szCs w:val="22"/>
              </w:rPr>
            </w:pPr>
            <w:r w:rsidRPr="008D6E2F">
              <w:rPr>
                <w:sz w:val="22"/>
                <w:szCs w:val="22"/>
              </w:rPr>
              <w:t>intercellular CO</w:t>
            </w:r>
            <w:r w:rsidRPr="008D6E2F">
              <w:rPr>
                <w:sz w:val="22"/>
                <w:szCs w:val="22"/>
                <w:vertAlign w:val="subscript"/>
              </w:rPr>
              <w:t>2</w:t>
            </w:r>
            <w:r w:rsidRPr="008D6E2F">
              <w:rPr>
                <w:sz w:val="22"/>
                <w:szCs w:val="22"/>
              </w:rPr>
              <w:t>: atmospheric CO</w:t>
            </w:r>
            <w:r w:rsidRPr="008D6E2F">
              <w:rPr>
                <w:sz w:val="22"/>
                <w:szCs w:val="22"/>
                <w:vertAlign w:val="subscript"/>
              </w:rPr>
              <w:t>2</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6D02A78C" w14:textId="77777777" w:rsidTr="00A85036">
        <w:tc>
          <w:tcPr>
            <w:tcW w:w="3100" w:type="dxa"/>
            <w:vAlign w:val="center"/>
          </w:tcPr>
          <w:p w14:paraId="5D6F5A9C" w14:textId="77777777" w:rsidR="00F073BB" w:rsidRPr="008D6E2F" w:rsidRDefault="00F073BB" w:rsidP="00A85036">
            <w:pPr>
              <w:spacing w:line="276" w:lineRule="auto"/>
              <w:rPr>
                <w:sz w:val="22"/>
                <w:szCs w:val="22"/>
              </w:rPr>
            </w:pPr>
            <w:proofErr w:type="spellStart"/>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F3FC66" w14:textId="77777777" w:rsidR="00F073BB" w:rsidRPr="008D6E2F" w:rsidRDefault="00F073BB" w:rsidP="00A85036">
            <w:pPr>
              <w:spacing w:line="276" w:lineRule="auto"/>
              <w:rPr>
                <w:sz w:val="22"/>
                <w:szCs w:val="22"/>
              </w:rPr>
            </w:pP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22693D9" w14:textId="29A5189F" w:rsidR="00F073BB" w:rsidRPr="008D6E2F" w:rsidRDefault="00F073BB" w:rsidP="00A85036">
            <w:pPr>
              <w:spacing w:line="276" w:lineRule="auto"/>
              <w:rPr>
                <w:sz w:val="22"/>
                <w:szCs w:val="22"/>
              </w:rPr>
            </w:pPr>
            <w:r w:rsidRPr="008D6E2F">
              <w:rPr>
                <w:sz w:val="22"/>
                <w:szCs w:val="22"/>
              </w:rPr>
              <w:t>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000DB1CA" w14:textId="77777777" w:rsidTr="00A85036">
        <w:tc>
          <w:tcPr>
            <w:tcW w:w="3100" w:type="dxa"/>
            <w:vAlign w:val="center"/>
          </w:tcPr>
          <w:p w14:paraId="19E29D26" w14:textId="77777777" w:rsidR="00F073BB" w:rsidRPr="008D6E2F" w:rsidRDefault="00F073BB" w:rsidP="00A85036">
            <w:pPr>
              <w:spacing w:line="276" w:lineRule="auto"/>
              <w:rPr>
                <w:sz w:val="22"/>
                <w:szCs w:val="22"/>
              </w:rPr>
            </w:pPr>
            <w:proofErr w:type="spellStart"/>
            <w:r w:rsidRPr="008D6E2F">
              <w:rPr>
                <w:i/>
                <w:iCs/>
                <w:color w:val="000000"/>
                <w:sz w:val="22"/>
                <w:szCs w:val="22"/>
              </w:rPr>
              <w:t>iWUE</w:t>
            </w:r>
            <w:proofErr w:type="spellEnd"/>
          </w:p>
        </w:tc>
        <w:tc>
          <w:tcPr>
            <w:tcW w:w="2174" w:type="dxa"/>
            <w:vAlign w:val="center"/>
          </w:tcPr>
          <w:p w14:paraId="25B374E0"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70978672" w14:textId="63F2F3D8" w:rsidR="00F073BB" w:rsidRPr="008D6E2F" w:rsidRDefault="00F073BB" w:rsidP="00A85036">
            <w:pPr>
              <w:spacing w:line="276" w:lineRule="auto"/>
              <w:rPr>
                <w:sz w:val="22"/>
                <w:szCs w:val="22"/>
              </w:rPr>
            </w:pPr>
            <w:r w:rsidRPr="008D6E2F">
              <w:rPr>
                <w:sz w:val="22"/>
                <w:szCs w:val="22"/>
              </w:rPr>
              <w:t>intrinsic water-use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23D4D389" w14:textId="77777777" w:rsidTr="00A85036">
        <w:tc>
          <w:tcPr>
            <w:tcW w:w="3100" w:type="dxa"/>
            <w:vAlign w:val="center"/>
          </w:tcPr>
          <w:p w14:paraId="286A34ED"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p>
        </w:tc>
        <w:tc>
          <w:tcPr>
            <w:tcW w:w="2174" w:type="dxa"/>
            <w:vAlign w:val="center"/>
          </w:tcPr>
          <w:p w14:paraId="0D7D37D3"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7D364F5" w14:textId="77777777" w:rsidR="00F073BB" w:rsidRPr="008D6E2F" w:rsidRDefault="00F073BB" w:rsidP="00A85036">
            <w:pPr>
              <w:spacing w:line="276" w:lineRule="auto"/>
              <w:rPr>
                <w:sz w:val="22"/>
                <w:szCs w:val="22"/>
              </w:rPr>
            </w:pPr>
            <w:r w:rsidRPr="008D6E2F">
              <w:rPr>
                <w:sz w:val="22"/>
                <w:szCs w:val="22"/>
              </w:rPr>
              <w:t>maximum RuBP regeneration rate, standardized to 25</w:t>
            </w:r>
            <w:r w:rsidRPr="008D6E2F">
              <w:rPr>
                <w:sz w:val="22"/>
                <w:szCs w:val="22"/>
              </w:rPr>
              <w:sym w:font="Symbol" w:char="F0B0"/>
            </w:r>
            <w:r w:rsidRPr="008D6E2F">
              <w:rPr>
                <w:sz w:val="22"/>
                <w:szCs w:val="22"/>
              </w:rPr>
              <w:t>C</w:t>
            </w:r>
          </w:p>
        </w:tc>
      </w:tr>
      <w:tr w:rsidR="00F073BB" w:rsidRPr="007D0701" w14:paraId="5513B4CD" w14:textId="77777777" w:rsidTr="00A85036">
        <w:tc>
          <w:tcPr>
            <w:tcW w:w="3100" w:type="dxa"/>
            <w:vAlign w:val="center"/>
          </w:tcPr>
          <w:p w14:paraId="36C40204"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r w:rsidRPr="008D6E2F">
              <w:rPr>
                <w:color w:val="000000"/>
                <w:sz w:val="22"/>
                <w:szCs w:val="22"/>
              </w:rPr>
              <w:t>:</w:t>
            </w:r>
            <w:r w:rsidRPr="008D6E2F">
              <w:rPr>
                <w:i/>
                <w:iCs/>
                <w:color w:val="000000"/>
                <w:sz w:val="22"/>
                <w:szCs w:val="22"/>
              </w:rPr>
              <w:t xml:space="preserve"> V</w:t>
            </w:r>
            <w:r w:rsidRPr="008D6E2F">
              <w:rPr>
                <w:color w:val="000000"/>
                <w:sz w:val="22"/>
                <w:szCs w:val="22"/>
                <w:vertAlign w:val="subscript"/>
              </w:rPr>
              <w:t>cmax25</w:t>
            </w:r>
          </w:p>
        </w:tc>
        <w:tc>
          <w:tcPr>
            <w:tcW w:w="2174" w:type="dxa"/>
            <w:vAlign w:val="center"/>
          </w:tcPr>
          <w:p w14:paraId="188E25B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04A14FB" w14:textId="77777777" w:rsidR="00F073BB" w:rsidRPr="008D6E2F" w:rsidRDefault="00F073BB" w:rsidP="00A85036">
            <w:pPr>
              <w:spacing w:line="276" w:lineRule="auto"/>
              <w:rPr>
                <w:sz w:val="22"/>
                <w:szCs w:val="22"/>
              </w:rPr>
            </w:pPr>
            <w:r w:rsidRPr="008D6E2F">
              <w:rPr>
                <w:sz w:val="22"/>
                <w:szCs w:val="22"/>
              </w:rPr>
              <w:t>maximum RuBP regeneration rate: maximum Rubisco carboxylation rate, standardized to 25</w:t>
            </w:r>
            <w:r w:rsidRPr="008D6E2F">
              <w:rPr>
                <w:sz w:val="22"/>
                <w:szCs w:val="22"/>
              </w:rPr>
              <w:sym w:font="Symbol" w:char="F0B0"/>
            </w:r>
            <w:r w:rsidRPr="008D6E2F">
              <w:rPr>
                <w:sz w:val="22"/>
                <w:szCs w:val="22"/>
              </w:rPr>
              <w:t>C</w:t>
            </w:r>
          </w:p>
        </w:tc>
      </w:tr>
      <w:tr w:rsidR="00F073BB" w:rsidRPr="007D0701" w14:paraId="534F54B6" w14:textId="77777777" w:rsidTr="00A85036">
        <w:tc>
          <w:tcPr>
            <w:tcW w:w="3100" w:type="dxa"/>
            <w:vAlign w:val="center"/>
          </w:tcPr>
          <w:p w14:paraId="700C1195"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proofErr w:type="spellEnd"/>
          </w:p>
        </w:tc>
        <w:tc>
          <w:tcPr>
            <w:tcW w:w="2174" w:type="dxa"/>
            <w:vAlign w:val="center"/>
          </w:tcPr>
          <w:p w14:paraId="1A0B7DAA" w14:textId="77777777" w:rsidR="00F073BB" w:rsidRPr="008D6E2F" w:rsidRDefault="00F073BB" w:rsidP="00A85036">
            <w:pPr>
              <w:spacing w:line="276" w:lineRule="auto"/>
              <w:rPr>
                <w:sz w:val="22"/>
                <w:szCs w:val="22"/>
              </w:rPr>
            </w:pPr>
            <w:r w:rsidRPr="008D6E2F">
              <w:rPr>
                <w:sz w:val="22"/>
                <w:szCs w:val="22"/>
              </w:rPr>
              <w:t>g N m</w:t>
            </w:r>
            <w:r w:rsidRPr="008D6E2F">
              <w:rPr>
                <w:sz w:val="22"/>
                <w:szCs w:val="22"/>
                <w:vertAlign w:val="superscript"/>
              </w:rPr>
              <w:t>-2</w:t>
            </w:r>
          </w:p>
        </w:tc>
        <w:tc>
          <w:tcPr>
            <w:tcW w:w="8730" w:type="dxa"/>
            <w:vAlign w:val="center"/>
          </w:tcPr>
          <w:p w14:paraId="45E0920A" w14:textId="77777777" w:rsidR="00F073BB" w:rsidRPr="008D6E2F" w:rsidRDefault="00F073BB" w:rsidP="00A85036">
            <w:pPr>
              <w:spacing w:line="276" w:lineRule="auto"/>
              <w:rPr>
                <w:sz w:val="22"/>
                <w:szCs w:val="22"/>
              </w:rPr>
            </w:pPr>
            <w:r w:rsidRPr="008D6E2F">
              <w:rPr>
                <w:sz w:val="22"/>
                <w:szCs w:val="22"/>
              </w:rPr>
              <w:t>leaf nitrogen per leaf area</w:t>
            </w:r>
          </w:p>
        </w:tc>
      </w:tr>
      <w:tr w:rsidR="00F073BB" w:rsidRPr="007D0701" w14:paraId="7F0477CA" w14:textId="77777777" w:rsidTr="00A85036">
        <w:tc>
          <w:tcPr>
            <w:tcW w:w="3100" w:type="dxa"/>
            <w:vAlign w:val="center"/>
          </w:tcPr>
          <w:p w14:paraId="2571A41C"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B17F6C" w14:textId="77777777" w:rsidR="00F073BB" w:rsidRPr="008D6E2F" w:rsidRDefault="00F073BB" w:rsidP="00A85036">
            <w:pPr>
              <w:spacing w:line="276" w:lineRule="auto"/>
              <w:rPr>
                <w:sz w:val="22"/>
                <w:szCs w:val="22"/>
              </w:rPr>
            </w:pPr>
            <w:r w:rsidRPr="008D6E2F">
              <w:rPr>
                <w:color w:val="000000" w:themeColor="text1"/>
                <w:sz w:val="22"/>
                <w:szCs w:val="22"/>
              </w:rPr>
              <w:t>g N s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1B71FD05" w14:textId="657B2B66" w:rsidR="00F073BB" w:rsidRPr="008D6E2F" w:rsidRDefault="00F073BB" w:rsidP="00A85036">
            <w:pPr>
              <w:spacing w:line="276" w:lineRule="auto"/>
              <w:rPr>
                <w:sz w:val="22"/>
                <w:szCs w:val="22"/>
              </w:rPr>
            </w:pPr>
            <w:r w:rsidRPr="008D6E2F">
              <w:rPr>
                <w:sz w:val="22"/>
                <w:szCs w:val="22"/>
              </w:rPr>
              <w:t>leaf nitrogen per 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9C0FF3E" w14:textId="77777777" w:rsidTr="00A85036">
        <w:tc>
          <w:tcPr>
            <w:tcW w:w="3100" w:type="dxa"/>
            <w:vAlign w:val="center"/>
          </w:tcPr>
          <w:p w14:paraId="69746B74" w14:textId="77777777" w:rsidR="00F073BB" w:rsidRPr="00F073BB" w:rsidRDefault="00F073BB" w:rsidP="00A85036">
            <w:pPr>
              <w:spacing w:line="276" w:lineRule="auto"/>
              <w:rPr>
                <w:sz w:val="22"/>
                <w:szCs w:val="22"/>
                <w:vertAlign w:val="subscript"/>
              </w:rPr>
            </w:pPr>
            <w:proofErr w:type="spellStart"/>
            <w:r>
              <w:rPr>
                <w:i/>
                <w:iCs/>
                <w:color w:val="000000"/>
                <w:sz w:val="22"/>
                <w:szCs w:val="22"/>
              </w:rPr>
              <w:t>N</w:t>
            </w:r>
            <w:r>
              <w:rPr>
                <w:color w:val="000000"/>
                <w:sz w:val="22"/>
                <w:szCs w:val="22"/>
                <w:vertAlign w:val="subscript"/>
              </w:rPr>
              <w:t>cost</w:t>
            </w:r>
            <w:proofErr w:type="spellEnd"/>
          </w:p>
        </w:tc>
        <w:tc>
          <w:tcPr>
            <w:tcW w:w="2174" w:type="dxa"/>
            <w:vAlign w:val="center"/>
          </w:tcPr>
          <w:p w14:paraId="324B30B6" w14:textId="77777777" w:rsidR="00F073BB" w:rsidRPr="008D6E2F" w:rsidRDefault="00F073BB" w:rsidP="00A85036">
            <w:pPr>
              <w:spacing w:line="276" w:lineRule="auto"/>
              <w:rPr>
                <w:sz w:val="22"/>
                <w:szCs w:val="22"/>
              </w:rPr>
            </w:pPr>
            <w:r w:rsidRPr="008D6E2F">
              <w:rPr>
                <w:sz w:val="22"/>
                <w:szCs w:val="22"/>
              </w:rPr>
              <w:t>g C g</w:t>
            </w:r>
            <w:r w:rsidRPr="008D6E2F">
              <w:rPr>
                <w:sz w:val="22"/>
                <w:szCs w:val="22"/>
                <w:vertAlign w:val="superscript"/>
              </w:rPr>
              <w:t>-1</w:t>
            </w:r>
            <w:r w:rsidRPr="008D6E2F">
              <w:rPr>
                <w:sz w:val="22"/>
                <w:szCs w:val="22"/>
              </w:rPr>
              <w:t xml:space="preserve"> N</w:t>
            </w:r>
          </w:p>
        </w:tc>
        <w:tc>
          <w:tcPr>
            <w:tcW w:w="8730" w:type="dxa"/>
            <w:vAlign w:val="center"/>
          </w:tcPr>
          <w:p w14:paraId="09987B5B" w14:textId="77777777" w:rsidR="00F073BB" w:rsidRPr="008D6E2F" w:rsidRDefault="00F073BB" w:rsidP="00A85036">
            <w:pPr>
              <w:spacing w:line="276" w:lineRule="auto"/>
              <w:rPr>
                <w:sz w:val="22"/>
                <w:szCs w:val="22"/>
              </w:rPr>
            </w:pPr>
            <w:r w:rsidRPr="008D6E2F">
              <w:rPr>
                <w:sz w:val="22"/>
                <w:szCs w:val="22"/>
              </w:rPr>
              <w:t>structural carbon costs to acquire nitrogen</w:t>
            </w:r>
          </w:p>
        </w:tc>
      </w:tr>
      <w:tr w:rsidR="00F073BB" w:rsidRPr="007D0701" w14:paraId="10FD478E" w14:textId="77777777" w:rsidTr="00A85036">
        <w:tc>
          <w:tcPr>
            <w:tcW w:w="3100" w:type="dxa"/>
            <w:vAlign w:val="center"/>
          </w:tcPr>
          <w:p w14:paraId="3C0CB54E"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mass</w:t>
            </w:r>
            <w:proofErr w:type="spellEnd"/>
          </w:p>
        </w:tc>
        <w:tc>
          <w:tcPr>
            <w:tcW w:w="2174" w:type="dxa"/>
            <w:vAlign w:val="center"/>
          </w:tcPr>
          <w:p w14:paraId="4E944BA0" w14:textId="77777777" w:rsidR="00F073BB" w:rsidRPr="008D6E2F" w:rsidRDefault="00F073BB" w:rsidP="00A85036">
            <w:pPr>
              <w:spacing w:line="276" w:lineRule="auto"/>
              <w:rPr>
                <w:sz w:val="22"/>
                <w:szCs w:val="22"/>
              </w:rPr>
            </w:pPr>
            <w:r w:rsidRPr="008D6E2F">
              <w:rPr>
                <w:sz w:val="22"/>
                <w:szCs w:val="22"/>
              </w:rPr>
              <w:t>g N g</w:t>
            </w:r>
            <w:r w:rsidRPr="008D6E2F">
              <w:rPr>
                <w:sz w:val="22"/>
                <w:szCs w:val="22"/>
                <w:vertAlign w:val="superscript"/>
              </w:rPr>
              <w:t>-1</w:t>
            </w:r>
            <w:r w:rsidRPr="008D6E2F">
              <w:rPr>
                <w:sz w:val="22"/>
                <w:szCs w:val="22"/>
              </w:rPr>
              <w:t xml:space="preserve"> biomass</w:t>
            </w:r>
          </w:p>
        </w:tc>
        <w:tc>
          <w:tcPr>
            <w:tcW w:w="8730" w:type="dxa"/>
            <w:vAlign w:val="center"/>
          </w:tcPr>
          <w:p w14:paraId="2A260E3F" w14:textId="77777777" w:rsidR="00F073BB" w:rsidRPr="008D6E2F" w:rsidRDefault="00F073BB" w:rsidP="00A85036">
            <w:pPr>
              <w:spacing w:line="276" w:lineRule="auto"/>
              <w:rPr>
                <w:sz w:val="22"/>
                <w:szCs w:val="22"/>
              </w:rPr>
            </w:pPr>
            <w:r w:rsidRPr="008D6E2F">
              <w:rPr>
                <w:sz w:val="22"/>
                <w:szCs w:val="22"/>
              </w:rPr>
              <w:t>leaf nitrogen content</w:t>
            </w:r>
          </w:p>
        </w:tc>
      </w:tr>
      <w:tr w:rsidR="00F073BB" w:rsidRPr="007D0701" w14:paraId="22407092" w14:textId="77777777" w:rsidTr="00A85036">
        <w:tc>
          <w:tcPr>
            <w:tcW w:w="3100" w:type="dxa"/>
            <w:vAlign w:val="center"/>
          </w:tcPr>
          <w:p w14:paraId="5FAEBCB2" w14:textId="77777777" w:rsidR="00F073BB" w:rsidRPr="008D6E2F" w:rsidRDefault="00F073BB" w:rsidP="00A85036">
            <w:pPr>
              <w:spacing w:line="276" w:lineRule="auto"/>
              <w:rPr>
                <w:color w:val="000000"/>
                <w:sz w:val="22"/>
                <w:szCs w:val="22"/>
              </w:rPr>
            </w:pPr>
            <w:r w:rsidRPr="008D6E2F">
              <w:rPr>
                <w:color w:val="000000"/>
                <w:sz w:val="22"/>
                <w:szCs w:val="22"/>
              </w:rPr>
              <w:t>Nodule biomass: root biomass</w:t>
            </w:r>
          </w:p>
        </w:tc>
        <w:tc>
          <w:tcPr>
            <w:tcW w:w="2174" w:type="dxa"/>
            <w:vAlign w:val="center"/>
          </w:tcPr>
          <w:p w14:paraId="4D89D5A6"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3BD62B1B"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13BDED55" w14:textId="77777777" w:rsidTr="00A85036">
        <w:tc>
          <w:tcPr>
            <w:tcW w:w="3100" w:type="dxa"/>
            <w:vAlign w:val="center"/>
          </w:tcPr>
          <w:p w14:paraId="1D2B48A3"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N</w:t>
            </w:r>
            <w:r>
              <w:rPr>
                <w:color w:val="000000"/>
                <w:sz w:val="22"/>
                <w:szCs w:val="22"/>
                <w:vertAlign w:val="subscript"/>
              </w:rPr>
              <w:t>wp</w:t>
            </w:r>
            <w:proofErr w:type="spellEnd"/>
          </w:p>
        </w:tc>
        <w:tc>
          <w:tcPr>
            <w:tcW w:w="2174" w:type="dxa"/>
            <w:vAlign w:val="center"/>
          </w:tcPr>
          <w:p w14:paraId="208E6684" w14:textId="77777777" w:rsidR="00F073BB" w:rsidRPr="008D6E2F" w:rsidRDefault="00F073BB" w:rsidP="00A85036">
            <w:pPr>
              <w:spacing w:line="276" w:lineRule="auto"/>
              <w:rPr>
                <w:sz w:val="22"/>
                <w:szCs w:val="22"/>
              </w:rPr>
            </w:pPr>
            <w:r w:rsidRPr="008D6E2F">
              <w:rPr>
                <w:sz w:val="22"/>
                <w:szCs w:val="22"/>
              </w:rPr>
              <w:t>g N</w:t>
            </w:r>
          </w:p>
        </w:tc>
        <w:tc>
          <w:tcPr>
            <w:tcW w:w="8730" w:type="dxa"/>
            <w:vAlign w:val="center"/>
          </w:tcPr>
          <w:p w14:paraId="11FF8C81" w14:textId="73D36F17" w:rsidR="00F073BB" w:rsidRPr="008D6E2F" w:rsidRDefault="00F073BB" w:rsidP="00A85036">
            <w:pPr>
              <w:spacing w:line="276" w:lineRule="auto"/>
              <w:rPr>
                <w:sz w:val="22"/>
                <w:szCs w:val="22"/>
              </w:rPr>
            </w:pPr>
            <w:r>
              <w:rPr>
                <w:sz w:val="22"/>
                <w:szCs w:val="22"/>
              </w:rPr>
              <w:t>whole plant nitrogen biomass</w:t>
            </w:r>
            <w:r w:rsidR="00817E03">
              <w:rPr>
                <w:sz w:val="22"/>
                <w:szCs w:val="22"/>
              </w:rPr>
              <w:t xml:space="preserve"> (denominator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1F028EE1" w14:textId="77777777" w:rsidTr="00A85036">
        <w:tc>
          <w:tcPr>
            <w:tcW w:w="3100" w:type="dxa"/>
            <w:vAlign w:val="center"/>
          </w:tcPr>
          <w:p w14:paraId="78469FC1" w14:textId="77777777" w:rsidR="00F073BB" w:rsidRPr="008D6E2F" w:rsidRDefault="00F073BB" w:rsidP="00A85036">
            <w:pPr>
              <w:spacing w:line="276" w:lineRule="auto"/>
              <w:rPr>
                <w:sz w:val="22"/>
                <w:szCs w:val="22"/>
              </w:rPr>
            </w:pPr>
            <w:r w:rsidRPr="008D6E2F">
              <w:rPr>
                <w:i/>
                <w:iCs/>
                <w:color w:val="000000"/>
                <w:sz w:val="22"/>
                <w:szCs w:val="22"/>
              </w:rPr>
              <w:t>PNUE</w:t>
            </w:r>
          </w:p>
        </w:tc>
        <w:tc>
          <w:tcPr>
            <w:tcW w:w="2174" w:type="dxa"/>
            <w:vAlign w:val="center"/>
          </w:tcPr>
          <w:p w14:paraId="486BB310" w14:textId="77777777" w:rsidR="00F073BB" w:rsidRPr="008D6E2F" w:rsidRDefault="00F073BB" w:rsidP="00A85036">
            <w:pPr>
              <w:spacing w:line="276" w:lineRule="auto"/>
              <w:rPr>
                <w:sz w:val="22"/>
                <w:szCs w:val="22"/>
              </w:rPr>
            </w:pPr>
            <w:r w:rsidRPr="008D6E2F">
              <w:rPr>
                <w:color w:val="000000" w:themeColor="text1"/>
                <w:sz w:val="22"/>
                <w:szCs w:val="22"/>
              </w:rPr>
              <w:t>µmol CO</w:t>
            </w:r>
            <w:r w:rsidRPr="008D6E2F">
              <w:rPr>
                <w:color w:val="000000" w:themeColor="text1"/>
                <w:sz w:val="22"/>
                <w:szCs w:val="22"/>
                <w:vertAlign w:val="subscript"/>
              </w:rPr>
              <w:t>2</w:t>
            </w:r>
            <w:r w:rsidRPr="008D6E2F">
              <w:rPr>
                <w:color w:val="000000" w:themeColor="text1"/>
                <w:sz w:val="22"/>
                <w:szCs w:val="22"/>
              </w:rPr>
              <w:t xml:space="preserve"> g</w:t>
            </w:r>
            <w:r w:rsidRPr="008D6E2F">
              <w:rPr>
                <w:color w:val="000000" w:themeColor="text1"/>
                <w:sz w:val="22"/>
                <w:szCs w:val="22"/>
                <w:vertAlign w:val="superscript"/>
              </w:rPr>
              <w:t>-1</w:t>
            </w:r>
            <w:r w:rsidRPr="008D6E2F">
              <w:rPr>
                <w:color w:val="000000" w:themeColor="text1"/>
                <w:sz w:val="22"/>
                <w:szCs w:val="22"/>
              </w:rPr>
              <w:t xml:space="preserve"> N s</w:t>
            </w:r>
            <w:r w:rsidRPr="008D6E2F">
              <w:rPr>
                <w:color w:val="000000" w:themeColor="text1"/>
                <w:sz w:val="22"/>
                <w:szCs w:val="22"/>
                <w:vertAlign w:val="superscript"/>
              </w:rPr>
              <w:t>-1</w:t>
            </w:r>
          </w:p>
        </w:tc>
        <w:tc>
          <w:tcPr>
            <w:tcW w:w="8730" w:type="dxa"/>
            <w:vAlign w:val="center"/>
          </w:tcPr>
          <w:p w14:paraId="66C141B4" w14:textId="47A990D0" w:rsidR="00F073BB" w:rsidRPr="008D6E2F" w:rsidRDefault="00F073BB" w:rsidP="00A85036">
            <w:pPr>
              <w:spacing w:line="276" w:lineRule="auto"/>
              <w:rPr>
                <w:sz w:val="22"/>
                <w:szCs w:val="22"/>
              </w:rPr>
            </w:pPr>
            <w:r w:rsidRPr="008D6E2F">
              <w:rPr>
                <w:sz w:val="22"/>
                <w:szCs w:val="22"/>
              </w:rPr>
              <w:t>photosynthetic nitrogen-use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051C1C9" w14:textId="77777777" w:rsidTr="00A85036">
        <w:tc>
          <w:tcPr>
            <w:tcW w:w="3100" w:type="dxa"/>
            <w:vAlign w:val="center"/>
          </w:tcPr>
          <w:p w14:paraId="40300436"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p>
        </w:tc>
        <w:tc>
          <w:tcPr>
            <w:tcW w:w="2174" w:type="dxa"/>
            <w:vAlign w:val="center"/>
          </w:tcPr>
          <w:p w14:paraId="0D1E677C"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 xml:space="preserve">mol </w:t>
            </w:r>
            <w:r w:rsidRPr="008D6E2F">
              <w:rPr>
                <w:color w:val="000000" w:themeColor="text1"/>
                <w:sz w:val="22"/>
                <w:szCs w:val="22"/>
              </w:rPr>
              <w:t>CO</w:t>
            </w:r>
            <w:r w:rsidRPr="008D6E2F">
              <w:rPr>
                <w:color w:val="000000" w:themeColor="text1"/>
                <w:sz w:val="22"/>
                <w:szCs w:val="22"/>
                <w:vertAlign w:val="subscript"/>
              </w:rPr>
              <w:t>2</w:t>
            </w:r>
            <w:r w:rsidRPr="008D6E2F">
              <w:rPr>
                <w:color w:val="000000" w:themeColor="text1"/>
                <w:sz w:val="22"/>
                <w:szCs w:val="22"/>
              </w:rPr>
              <w:t xml:space="preserve"> </w:t>
            </w:r>
            <w:r w:rsidRPr="008D6E2F">
              <w:rPr>
                <w:sz w:val="22"/>
                <w:szCs w:val="22"/>
              </w:rPr>
              <w:t>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6274A7AF" w14:textId="5FA5F528" w:rsidR="00F073BB" w:rsidRPr="008D6E2F" w:rsidRDefault="00F073BB" w:rsidP="00A85036">
            <w:pPr>
              <w:spacing w:line="276" w:lineRule="auto"/>
              <w:rPr>
                <w:sz w:val="22"/>
                <w:szCs w:val="22"/>
              </w:rPr>
            </w:pPr>
            <w:r w:rsidRPr="008D6E2F">
              <w:rPr>
                <w:sz w:val="22"/>
                <w:szCs w:val="22"/>
              </w:rPr>
              <w:t>dark respiration,</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r w:rsidR="00817E03">
              <w:rPr>
                <w:sz w:val="22"/>
                <w:szCs w:val="22"/>
              </w:rPr>
              <w:t xml:space="preserve"> and s</w:t>
            </w:r>
            <w:r w:rsidRPr="008D6E2F">
              <w:rPr>
                <w:sz w:val="22"/>
                <w:szCs w:val="22"/>
              </w:rPr>
              <w:t>tandardized to 25</w:t>
            </w:r>
            <w:r w:rsidRPr="008D6E2F">
              <w:rPr>
                <w:sz w:val="22"/>
                <w:szCs w:val="22"/>
              </w:rPr>
              <w:sym w:font="Symbol" w:char="F0B0"/>
            </w:r>
            <w:r w:rsidRPr="008D6E2F">
              <w:rPr>
                <w:sz w:val="22"/>
                <w:szCs w:val="22"/>
              </w:rPr>
              <w:t>C</w:t>
            </w:r>
          </w:p>
        </w:tc>
      </w:tr>
      <w:tr w:rsidR="00F073BB" w:rsidRPr="007D0701" w14:paraId="133344D8" w14:textId="77777777" w:rsidTr="00A85036">
        <w:tc>
          <w:tcPr>
            <w:tcW w:w="3100" w:type="dxa"/>
            <w:vAlign w:val="center"/>
          </w:tcPr>
          <w:p w14:paraId="4B84145C"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r w:rsidRPr="008D6E2F">
              <w:rPr>
                <w:color w:val="000000"/>
                <w:sz w:val="22"/>
                <w:szCs w:val="22"/>
              </w:rPr>
              <w:t xml:space="preserve">: </w:t>
            </w:r>
            <w:r w:rsidRPr="008D6E2F">
              <w:rPr>
                <w:i/>
                <w:iCs/>
                <w:color w:val="000000"/>
                <w:sz w:val="22"/>
                <w:szCs w:val="22"/>
              </w:rPr>
              <w:t>V</w:t>
            </w:r>
            <w:r w:rsidRPr="008D6E2F">
              <w:rPr>
                <w:color w:val="000000"/>
                <w:sz w:val="22"/>
                <w:szCs w:val="22"/>
                <w:vertAlign w:val="subscript"/>
              </w:rPr>
              <w:t>cmax25</w:t>
            </w:r>
          </w:p>
        </w:tc>
        <w:tc>
          <w:tcPr>
            <w:tcW w:w="2174" w:type="dxa"/>
            <w:vAlign w:val="center"/>
          </w:tcPr>
          <w:p w14:paraId="250DED2F"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250DCCC" w14:textId="77777777" w:rsidR="00F073BB" w:rsidRPr="008D6E2F" w:rsidRDefault="00F073BB" w:rsidP="00A85036">
            <w:pPr>
              <w:spacing w:line="276" w:lineRule="auto"/>
              <w:rPr>
                <w:sz w:val="22"/>
                <w:szCs w:val="22"/>
              </w:rPr>
            </w:pPr>
            <w:r w:rsidRPr="008D6E2F">
              <w:rPr>
                <w:sz w:val="22"/>
                <w:szCs w:val="22"/>
              </w:rPr>
              <w:t>dark respiration per maximum Rubisco carboxylation rate, standardized to 25</w:t>
            </w:r>
            <w:r w:rsidRPr="008D6E2F">
              <w:rPr>
                <w:sz w:val="22"/>
                <w:szCs w:val="22"/>
              </w:rPr>
              <w:sym w:font="Symbol" w:char="F0B0"/>
            </w:r>
            <w:r w:rsidRPr="008D6E2F">
              <w:rPr>
                <w:sz w:val="22"/>
                <w:szCs w:val="22"/>
              </w:rPr>
              <w:t>C</w:t>
            </w:r>
          </w:p>
        </w:tc>
      </w:tr>
      <w:tr w:rsidR="00F073BB" w:rsidRPr="007D0701" w14:paraId="1B4B59FE" w14:textId="77777777" w:rsidTr="00A85036">
        <w:tc>
          <w:tcPr>
            <w:tcW w:w="3100" w:type="dxa"/>
            <w:vAlign w:val="center"/>
          </w:tcPr>
          <w:p w14:paraId="30E4D7EE" w14:textId="77777777" w:rsidR="00F073BB" w:rsidRPr="008D6E2F" w:rsidRDefault="00F073BB" w:rsidP="00A85036">
            <w:pPr>
              <w:spacing w:line="276" w:lineRule="auto"/>
              <w:rPr>
                <w:color w:val="000000"/>
                <w:sz w:val="22"/>
                <w:szCs w:val="22"/>
              </w:rPr>
            </w:pPr>
            <w:r w:rsidRPr="008D6E2F">
              <w:rPr>
                <w:color w:val="000000"/>
                <w:sz w:val="22"/>
                <w:szCs w:val="22"/>
              </w:rPr>
              <w:t>Root biomass</w:t>
            </w:r>
          </w:p>
        </w:tc>
        <w:tc>
          <w:tcPr>
            <w:tcW w:w="2174" w:type="dxa"/>
            <w:vAlign w:val="center"/>
          </w:tcPr>
          <w:p w14:paraId="563C878C"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B28E7A3"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0F7C35E1" w14:textId="77777777" w:rsidTr="00A85036">
        <w:tc>
          <w:tcPr>
            <w:tcW w:w="3100" w:type="dxa"/>
            <w:vAlign w:val="center"/>
          </w:tcPr>
          <w:p w14:paraId="34C82FD4" w14:textId="77777777" w:rsidR="00F073BB" w:rsidRPr="008D6E2F" w:rsidRDefault="00F073BB" w:rsidP="00A85036">
            <w:pPr>
              <w:spacing w:line="276" w:lineRule="auto"/>
              <w:rPr>
                <w:color w:val="000000"/>
                <w:sz w:val="22"/>
                <w:szCs w:val="22"/>
              </w:rPr>
            </w:pPr>
            <w:r w:rsidRPr="008D6E2F">
              <w:rPr>
                <w:color w:val="000000"/>
                <w:sz w:val="22"/>
                <w:szCs w:val="22"/>
              </w:rPr>
              <w:t>Root nodule biomass</w:t>
            </w:r>
          </w:p>
        </w:tc>
        <w:tc>
          <w:tcPr>
            <w:tcW w:w="2174" w:type="dxa"/>
            <w:vAlign w:val="center"/>
          </w:tcPr>
          <w:p w14:paraId="7EDFA796"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52D21F2"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37A58D7" w14:textId="77777777" w:rsidTr="00A85036">
        <w:tc>
          <w:tcPr>
            <w:tcW w:w="3100" w:type="dxa"/>
            <w:vAlign w:val="center"/>
          </w:tcPr>
          <w:p w14:paraId="2B2BC0F9" w14:textId="0BF8CF06" w:rsidR="00F073BB" w:rsidRPr="008D6E2F" w:rsidRDefault="00B877FE" w:rsidP="00A85036">
            <w:pPr>
              <w:spacing w:line="276" w:lineRule="auto"/>
              <w:rPr>
                <w:color w:val="000000"/>
                <w:sz w:val="22"/>
                <w:szCs w:val="22"/>
              </w:rPr>
            </w:pPr>
            <w:r>
              <w:rPr>
                <w:color w:val="000000"/>
                <w:sz w:val="22"/>
                <w:szCs w:val="22"/>
              </w:rPr>
              <w:t>SLA</w:t>
            </w:r>
          </w:p>
        </w:tc>
        <w:tc>
          <w:tcPr>
            <w:tcW w:w="2174" w:type="dxa"/>
            <w:vAlign w:val="center"/>
          </w:tcPr>
          <w:p w14:paraId="4896C7D4" w14:textId="77777777" w:rsidR="00F073BB" w:rsidRPr="008D6E2F" w:rsidRDefault="00F073BB" w:rsidP="00A85036">
            <w:pPr>
              <w:spacing w:line="276" w:lineRule="auto"/>
              <w:rPr>
                <w:sz w:val="22"/>
                <w:szCs w:val="22"/>
                <w:vertAlign w:val="superscript"/>
              </w:rPr>
            </w:pPr>
            <w:r w:rsidRPr="008D6E2F">
              <w:rPr>
                <w:sz w:val="22"/>
                <w:szCs w:val="22"/>
              </w:rPr>
              <w:t>cm</w:t>
            </w:r>
            <w:r w:rsidRPr="008D6E2F">
              <w:rPr>
                <w:sz w:val="22"/>
                <w:szCs w:val="22"/>
                <w:vertAlign w:val="superscript"/>
              </w:rPr>
              <w:t>2</w:t>
            </w:r>
            <w:r w:rsidRPr="008D6E2F">
              <w:rPr>
                <w:sz w:val="22"/>
                <w:szCs w:val="22"/>
              </w:rPr>
              <w:t xml:space="preserve"> g</w:t>
            </w:r>
            <w:r w:rsidRPr="008D6E2F">
              <w:rPr>
                <w:sz w:val="22"/>
                <w:szCs w:val="22"/>
                <w:vertAlign w:val="superscript"/>
              </w:rPr>
              <w:t>-1</w:t>
            </w:r>
          </w:p>
        </w:tc>
        <w:tc>
          <w:tcPr>
            <w:tcW w:w="8730" w:type="dxa"/>
            <w:vAlign w:val="center"/>
          </w:tcPr>
          <w:p w14:paraId="5B7CF2C5" w14:textId="0DDD9DAE" w:rsidR="00F073BB" w:rsidRPr="008D6E2F" w:rsidRDefault="00B877FE" w:rsidP="00A85036">
            <w:pPr>
              <w:spacing w:line="276" w:lineRule="auto"/>
              <w:rPr>
                <w:sz w:val="22"/>
                <w:szCs w:val="22"/>
              </w:rPr>
            </w:pPr>
            <w:r>
              <w:rPr>
                <w:sz w:val="22"/>
                <w:szCs w:val="22"/>
              </w:rPr>
              <w:t>specific leaf area</w:t>
            </w:r>
          </w:p>
        </w:tc>
      </w:tr>
      <w:tr w:rsidR="00F073BB" w:rsidRPr="007D0701" w14:paraId="0120629F" w14:textId="77777777" w:rsidTr="00A85036">
        <w:tc>
          <w:tcPr>
            <w:tcW w:w="3100" w:type="dxa"/>
            <w:vAlign w:val="center"/>
          </w:tcPr>
          <w:p w14:paraId="67AF11CF" w14:textId="77777777" w:rsidR="00F073BB" w:rsidRPr="008D6E2F" w:rsidRDefault="00F073BB" w:rsidP="00A85036">
            <w:pPr>
              <w:spacing w:line="276" w:lineRule="auto"/>
              <w:rPr>
                <w:color w:val="000000"/>
                <w:sz w:val="22"/>
                <w:szCs w:val="22"/>
              </w:rPr>
            </w:pPr>
            <w:r w:rsidRPr="008D6E2F">
              <w:rPr>
                <w:color w:val="000000"/>
                <w:sz w:val="22"/>
                <w:szCs w:val="22"/>
              </w:rPr>
              <w:t>Total leaf area</w:t>
            </w:r>
          </w:p>
        </w:tc>
        <w:tc>
          <w:tcPr>
            <w:tcW w:w="2174" w:type="dxa"/>
            <w:vAlign w:val="center"/>
          </w:tcPr>
          <w:p w14:paraId="424B2D02" w14:textId="77777777" w:rsidR="00F073BB" w:rsidRPr="008D6E2F" w:rsidRDefault="00F073BB" w:rsidP="00A85036">
            <w:pPr>
              <w:spacing w:line="276" w:lineRule="auto"/>
              <w:rPr>
                <w:sz w:val="22"/>
                <w:szCs w:val="22"/>
              </w:rPr>
            </w:pPr>
            <w:r w:rsidRPr="008D6E2F">
              <w:rPr>
                <w:sz w:val="22"/>
                <w:szCs w:val="22"/>
              </w:rPr>
              <w:t>cm</w:t>
            </w:r>
            <w:r w:rsidRPr="008D6E2F">
              <w:rPr>
                <w:sz w:val="22"/>
                <w:szCs w:val="22"/>
                <w:vertAlign w:val="superscript"/>
              </w:rPr>
              <w:t>2</w:t>
            </w:r>
          </w:p>
        </w:tc>
        <w:tc>
          <w:tcPr>
            <w:tcW w:w="8730" w:type="dxa"/>
            <w:vAlign w:val="center"/>
          </w:tcPr>
          <w:p w14:paraId="590A7466"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5836565" w14:textId="77777777" w:rsidTr="00A85036">
        <w:tc>
          <w:tcPr>
            <w:tcW w:w="3100" w:type="dxa"/>
            <w:vAlign w:val="center"/>
          </w:tcPr>
          <w:p w14:paraId="52742103" w14:textId="77777777" w:rsidR="00F073BB" w:rsidRPr="008D6E2F" w:rsidRDefault="00F073BB" w:rsidP="00A85036">
            <w:pPr>
              <w:spacing w:line="276" w:lineRule="auto"/>
              <w:rPr>
                <w:sz w:val="22"/>
                <w:szCs w:val="22"/>
              </w:rPr>
            </w:pPr>
            <w:proofErr w:type="spellStart"/>
            <w:r w:rsidRPr="008D6E2F">
              <w:rPr>
                <w:i/>
                <w:iCs/>
                <w:color w:val="000000"/>
                <w:sz w:val="22"/>
                <w:szCs w:val="22"/>
              </w:rPr>
              <w:t>V</w:t>
            </w:r>
            <w:r w:rsidRPr="008D6E2F">
              <w:rPr>
                <w:color w:val="000000"/>
                <w:sz w:val="22"/>
                <w:szCs w:val="22"/>
                <w:vertAlign w:val="subscript"/>
              </w:rPr>
              <w:t>cmax</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4C235339"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023C7C91" w14:textId="77777777" w:rsidR="00F073BB" w:rsidRPr="008D6E2F" w:rsidRDefault="00F073BB" w:rsidP="00A85036">
            <w:pPr>
              <w:spacing w:line="276" w:lineRule="auto"/>
              <w:rPr>
                <w:sz w:val="22"/>
                <w:szCs w:val="22"/>
              </w:rPr>
            </w:pPr>
            <w:r w:rsidRPr="008D6E2F">
              <w:rPr>
                <w:sz w:val="22"/>
                <w:szCs w:val="22"/>
              </w:rPr>
              <w:t>maximum Rubisco carboxylation rate per stomatal conductance</w:t>
            </w:r>
          </w:p>
        </w:tc>
      </w:tr>
      <w:tr w:rsidR="00F073BB" w:rsidRPr="007D0701" w14:paraId="799B8CA0" w14:textId="77777777" w:rsidTr="00A85036">
        <w:tc>
          <w:tcPr>
            <w:tcW w:w="3100" w:type="dxa"/>
            <w:vAlign w:val="center"/>
          </w:tcPr>
          <w:p w14:paraId="7CD5BFA9" w14:textId="77777777" w:rsidR="00F073BB" w:rsidRPr="008D6E2F" w:rsidRDefault="00F073BB" w:rsidP="00A85036">
            <w:pPr>
              <w:spacing w:line="276" w:lineRule="auto"/>
              <w:rPr>
                <w:sz w:val="22"/>
                <w:szCs w:val="22"/>
              </w:rPr>
            </w:pPr>
            <w:r w:rsidRPr="008D6E2F">
              <w:rPr>
                <w:i/>
                <w:iCs/>
                <w:color w:val="000000"/>
                <w:sz w:val="22"/>
                <w:szCs w:val="22"/>
              </w:rPr>
              <w:t>V</w:t>
            </w:r>
            <w:r w:rsidRPr="008D6E2F">
              <w:rPr>
                <w:color w:val="000000"/>
                <w:sz w:val="22"/>
                <w:szCs w:val="22"/>
                <w:vertAlign w:val="subscript"/>
              </w:rPr>
              <w:t>cmax25</w:t>
            </w:r>
          </w:p>
        </w:tc>
        <w:tc>
          <w:tcPr>
            <w:tcW w:w="2174" w:type="dxa"/>
            <w:vAlign w:val="center"/>
          </w:tcPr>
          <w:p w14:paraId="2F26C3C9"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w:t>
            </w:r>
            <w:r w:rsidRPr="008D6E2F">
              <w:rPr>
                <w:color w:val="000000" w:themeColor="text1"/>
                <w:sz w:val="22"/>
                <w:szCs w:val="22"/>
              </w:rPr>
              <w:t xml:space="preserve"> CO</w:t>
            </w:r>
            <w:r w:rsidRPr="008D6E2F">
              <w:rPr>
                <w:color w:val="000000" w:themeColor="text1"/>
                <w:sz w:val="22"/>
                <w:szCs w:val="22"/>
                <w:vertAlign w:val="subscript"/>
              </w:rPr>
              <w:t>2</w:t>
            </w:r>
            <w:r w:rsidRPr="008D6E2F">
              <w:rPr>
                <w:sz w:val="22"/>
                <w:szCs w:val="22"/>
              </w:rPr>
              <w:t xml:space="preserve">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7D31C690" w14:textId="77777777" w:rsidR="00F073BB" w:rsidRPr="008D6E2F" w:rsidRDefault="00F073BB" w:rsidP="00A85036">
            <w:pPr>
              <w:spacing w:line="276" w:lineRule="auto"/>
              <w:rPr>
                <w:sz w:val="22"/>
                <w:szCs w:val="22"/>
              </w:rPr>
            </w:pPr>
            <w:r w:rsidRPr="008D6E2F">
              <w:rPr>
                <w:sz w:val="22"/>
                <w:szCs w:val="22"/>
              </w:rPr>
              <w:t>maximum Rubisco carboxylation rate, standardized to 25</w:t>
            </w:r>
            <w:r w:rsidRPr="008D6E2F">
              <w:rPr>
                <w:sz w:val="22"/>
                <w:szCs w:val="22"/>
              </w:rPr>
              <w:sym w:font="Symbol" w:char="F0B0"/>
            </w:r>
            <w:r w:rsidRPr="008D6E2F">
              <w:rPr>
                <w:sz w:val="22"/>
                <w:szCs w:val="22"/>
              </w:rPr>
              <w:t>C</w:t>
            </w:r>
          </w:p>
        </w:tc>
      </w:tr>
      <w:tr w:rsidR="00F073BB" w:rsidRPr="007D0701" w14:paraId="5FFD9593" w14:textId="77777777" w:rsidTr="00A85036">
        <w:tc>
          <w:tcPr>
            <w:tcW w:w="3100" w:type="dxa"/>
            <w:tcBorders>
              <w:bottom w:val="single" w:sz="4" w:space="0" w:color="auto"/>
            </w:tcBorders>
            <w:vAlign w:val="center"/>
          </w:tcPr>
          <w:p w14:paraId="5F6EE250" w14:textId="77777777" w:rsidR="00F073BB" w:rsidRPr="008D6E2F" w:rsidRDefault="00F073BB" w:rsidP="00A85036">
            <w:pPr>
              <w:spacing w:line="276" w:lineRule="auto"/>
              <w:rPr>
                <w:color w:val="000000"/>
                <w:sz w:val="22"/>
                <w:szCs w:val="22"/>
              </w:rPr>
            </w:pPr>
            <w:r w:rsidRPr="008D6E2F">
              <w:rPr>
                <w:color w:val="000000"/>
                <w:sz w:val="22"/>
                <w:szCs w:val="22"/>
              </w:rPr>
              <w:t>Whole plant biomass</w:t>
            </w:r>
          </w:p>
        </w:tc>
        <w:tc>
          <w:tcPr>
            <w:tcW w:w="2174" w:type="dxa"/>
            <w:tcBorders>
              <w:bottom w:val="single" w:sz="4" w:space="0" w:color="auto"/>
            </w:tcBorders>
            <w:vAlign w:val="center"/>
          </w:tcPr>
          <w:p w14:paraId="3BED1192" w14:textId="77777777" w:rsidR="00F073BB" w:rsidRPr="008D6E2F" w:rsidRDefault="00F073BB" w:rsidP="00A85036">
            <w:pPr>
              <w:spacing w:line="276" w:lineRule="auto"/>
              <w:rPr>
                <w:sz w:val="22"/>
                <w:szCs w:val="22"/>
              </w:rPr>
            </w:pPr>
            <w:r w:rsidRPr="008D6E2F">
              <w:rPr>
                <w:sz w:val="22"/>
                <w:szCs w:val="22"/>
              </w:rPr>
              <w:t>g</w:t>
            </w:r>
          </w:p>
        </w:tc>
        <w:tc>
          <w:tcPr>
            <w:tcW w:w="8730" w:type="dxa"/>
            <w:tcBorders>
              <w:bottom w:val="single" w:sz="4" w:space="0" w:color="auto"/>
            </w:tcBorders>
            <w:vAlign w:val="center"/>
          </w:tcPr>
          <w:p w14:paraId="10C7E735" w14:textId="77777777" w:rsidR="00F073BB" w:rsidRPr="008D6E2F" w:rsidRDefault="00F073BB" w:rsidP="00A85036">
            <w:pPr>
              <w:spacing w:line="276" w:lineRule="auto"/>
              <w:rPr>
                <w:sz w:val="22"/>
                <w:szCs w:val="22"/>
              </w:rPr>
            </w:pPr>
            <w:r w:rsidRPr="008D6E2F">
              <w:rPr>
                <w:sz w:val="22"/>
                <w:szCs w:val="22"/>
              </w:rPr>
              <w:t>-</w:t>
            </w:r>
          </w:p>
        </w:tc>
      </w:tr>
    </w:tbl>
    <w:p w14:paraId="7117B065" w14:textId="5C584499" w:rsidR="00412BAB" w:rsidRPr="00412BAB" w:rsidRDefault="00412BAB" w:rsidP="00A85036">
      <w:pPr>
        <w:spacing w:line="480" w:lineRule="auto"/>
        <w:sectPr w:rsidR="00412BAB" w:rsidRPr="00412BAB" w:rsidSect="004C3C71">
          <w:pgSz w:w="15840" w:h="12240" w:orient="landscape"/>
          <w:pgMar w:top="1440" w:right="1440" w:bottom="1440" w:left="1440" w:header="720" w:footer="720" w:gutter="0"/>
          <w:lnNumType w:countBy="1" w:restart="continuous"/>
          <w:cols w:space="720"/>
          <w:docGrid w:linePitch="360"/>
        </w:sectPr>
      </w:pPr>
    </w:p>
    <w:p w14:paraId="50CE6179" w14:textId="7E49F8E7" w:rsidR="00926F7B" w:rsidRDefault="00926F7B" w:rsidP="00A754EC">
      <w:pPr>
        <w:spacing w:line="360" w:lineRule="auto"/>
      </w:pPr>
      <w:r>
        <w:rPr>
          <w:b/>
          <w:bCs/>
        </w:rPr>
        <w:lastRenderedPageBreak/>
        <w:t>Results</w:t>
      </w:r>
    </w:p>
    <w:p w14:paraId="5F2DF415" w14:textId="692DE05D" w:rsidR="00BA75F3" w:rsidRPr="00885391" w:rsidRDefault="00885391" w:rsidP="00A754EC">
      <w:pPr>
        <w:spacing w:line="360" w:lineRule="auto"/>
        <w:rPr>
          <w:i/>
          <w:iCs/>
        </w:rPr>
      </w:pPr>
      <w:r>
        <w:rPr>
          <w:i/>
          <w:iCs/>
        </w:rPr>
        <w:t>Leaf nitrogen allocation</w:t>
      </w:r>
    </w:p>
    <w:p w14:paraId="33395C09" w14:textId="0BCC734F" w:rsidR="00852AF7" w:rsidRDefault="00106FCE" w:rsidP="00A754EC">
      <w:pPr>
        <w:spacing w:line="360" w:lineRule="auto"/>
        <w:ind w:firstLine="720"/>
      </w:pPr>
      <w:proofErr w:type="spellStart"/>
      <w:r>
        <w:rPr>
          <w:i/>
          <w:iCs/>
        </w:rPr>
        <w:t>N</w:t>
      </w:r>
      <w:r>
        <w:rPr>
          <w:vertAlign w:val="subscript"/>
        </w:rPr>
        <w:t>area</w:t>
      </w:r>
      <w:proofErr w:type="spellEnd"/>
      <w:r w:rsidR="009E31F0">
        <w:t xml:space="preserve"> and </w:t>
      </w:r>
      <w:proofErr w:type="spellStart"/>
      <w:r w:rsidR="009E31F0">
        <w:rPr>
          <w:i/>
          <w:iCs/>
        </w:rPr>
        <w:t>N</w:t>
      </w:r>
      <w:r w:rsidR="009E31F0">
        <w:rPr>
          <w:vertAlign w:val="subscript"/>
        </w:rPr>
        <w:t>mass</w:t>
      </w:r>
      <w:proofErr w:type="spellEnd"/>
      <w:r w:rsidR="009E31F0">
        <w:t xml:space="preserve"> were both</w:t>
      </w:r>
      <w:r w:rsidR="00885391">
        <w:t xml:space="preserve"> driven by an interaction between inoculation and nitrogen fertilization</w:t>
      </w:r>
      <w:r w:rsidR="009E31F0">
        <w:t xml:space="preserve"> (Table </w:t>
      </w:r>
      <w:r w:rsidR="0048004A">
        <w:t>2</w:t>
      </w:r>
      <w:r w:rsidR="009E31F0">
        <w:t>; Figs. 1A-B)</w:t>
      </w:r>
      <w:r w:rsidR="00885391">
        <w:t>. This interaction indicated that</w:t>
      </w:r>
      <w:r>
        <w:t xml:space="preserve"> </w:t>
      </w:r>
      <w:r w:rsidR="00852AF7">
        <w:t xml:space="preserve">inoculated individuals (marginal mean </w:t>
      </w:r>
      <w:r w:rsidR="00852AF7">
        <w:sym w:font="Symbol" w:char="F0B1"/>
      </w:r>
      <w:r w:rsidR="00852AF7">
        <w:t xml:space="preserve"> SE; </w:t>
      </w:r>
      <w:proofErr w:type="spellStart"/>
      <w:r w:rsidR="00852AF7">
        <w:rPr>
          <w:i/>
          <w:iCs/>
        </w:rPr>
        <w:t>N</w:t>
      </w:r>
      <w:r w:rsidR="00852AF7">
        <w:rPr>
          <w:vertAlign w:val="subscript"/>
        </w:rPr>
        <w:t>area</w:t>
      </w:r>
      <w:proofErr w:type="spellEnd"/>
      <w:r w:rsidR="00852AF7">
        <w:t>:</w:t>
      </w:r>
      <w:r w:rsidR="003D3439">
        <w:t xml:space="preserve"> 0.98 </w:t>
      </w:r>
      <w:r w:rsidR="003D3439">
        <w:sym w:font="Symbol" w:char="F0B1"/>
      </w:r>
      <w:r w:rsidR="003D3439">
        <w:t xml:space="preserve"> 0.04</w:t>
      </w:r>
      <w:r w:rsidR="00852AF7">
        <w:t xml:space="preserve"> g m</w:t>
      </w:r>
      <w:r w:rsidR="00852AF7">
        <w:rPr>
          <w:vertAlign w:val="superscript"/>
        </w:rPr>
        <w:t>-2</w:t>
      </w:r>
      <w:r w:rsidR="00852AF7">
        <w:t xml:space="preserve">; </w:t>
      </w:r>
      <w:proofErr w:type="spellStart"/>
      <w:r w:rsidR="00852AF7">
        <w:rPr>
          <w:i/>
          <w:iCs/>
        </w:rPr>
        <w:t>N</w:t>
      </w:r>
      <w:r w:rsidR="00852AF7">
        <w:rPr>
          <w:vertAlign w:val="subscript"/>
        </w:rPr>
        <w:t>mass</w:t>
      </w:r>
      <w:proofErr w:type="spellEnd"/>
      <w:r w:rsidR="00852AF7">
        <w:t>:</w:t>
      </w:r>
      <w:r w:rsidR="003D3439" w:rsidRPr="003D3439">
        <w:t xml:space="preserve"> 4.6</w:t>
      </w:r>
      <w:r w:rsidR="003D3439">
        <w:t xml:space="preserve">4 </w:t>
      </w:r>
      <w:r w:rsidR="003D3439">
        <w:sym w:font="Symbol" w:char="F0B1"/>
      </w:r>
      <w:r w:rsidR="003D3439">
        <w:t xml:space="preserve"> 0.12</w:t>
      </w:r>
      <w:r w:rsidR="00852AF7">
        <w:t xml:space="preserve"> g m</w:t>
      </w:r>
      <w:r w:rsidR="00852AF7">
        <w:rPr>
          <w:vertAlign w:val="superscript"/>
        </w:rPr>
        <w:t>-2</w:t>
      </w:r>
      <w:r w:rsidR="00852AF7">
        <w:t xml:space="preserve">) had </w:t>
      </w:r>
      <w:r w:rsidR="003D3439">
        <w:t>19.5</w:t>
      </w:r>
      <w:r w:rsidR="00852AF7">
        <w:t xml:space="preserve">% and </w:t>
      </w:r>
      <w:r w:rsidR="003D3439">
        <w:t>41.9</w:t>
      </w:r>
      <w:r w:rsidR="00852AF7">
        <w:t xml:space="preserve">% higher </w:t>
      </w:r>
      <w:r w:rsidR="003D3439">
        <w:t xml:space="preserve">respective </w:t>
      </w:r>
      <w:proofErr w:type="spellStart"/>
      <w:r w:rsidR="00852AF7">
        <w:rPr>
          <w:i/>
          <w:iCs/>
        </w:rPr>
        <w:t>N</w:t>
      </w:r>
      <w:r w:rsidR="00852AF7">
        <w:rPr>
          <w:vertAlign w:val="subscript"/>
        </w:rPr>
        <w:t>area</w:t>
      </w:r>
      <w:proofErr w:type="spellEnd"/>
      <w:r w:rsidR="00852AF7">
        <w:t xml:space="preserve"> and </w:t>
      </w:r>
      <w:proofErr w:type="spellStart"/>
      <w:r w:rsidR="00852AF7">
        <w:rPr>
          <w:i/>
          <w:iCs/>
        </w:rPr>
        <w:t>N</w:t>
      </w:r>
      <w:r w:rsidR="00852AF7">
        <w:rPr>
          <w:vertAlign w:val="subscript"/>
        </w:rPr>
        <w:t>mass</w:t>
      </w:r>
      <w:proofErr w:type="spellEnd"/>
      <w:r w:rsidR="00852AF7">
        <w:t xml:space="preserve"> under low nitrogen fertilization than non-inoculated individuals</w:t>
      </w:r>
      <w:r w:rsidR="008C398A">
        <w:t>,</w:t>
      </w:r>
      <w:r>
        <w:t xml:space="preserve"> (</w:t>
      </w:r>
      <w:proofErr w:type="spellStart"/>
      <w:r w:rsidR="00852AF7" w:rsidRPr="003D3439">
        <w:rPr>
          <w:i/>
          <w:iCs/>
        </w:rPr>
        <w:t>N</w:t>
      </w:r>
      <w:r w:rsidR="00852AF7" w:rsidRPr="003D3439">
        <w:rPr>
          <w:vertAlign w:val="subscript"/>
        </w:rPr>
        <w:t>area</w:t>
      </w:r>
      <w:proofErr w:type="spellEnd"/>
      <w:r w:rsidR="00852AF7" w:rsidRPr="003D3439">
        <w:t>:</w:t>
      </w:r>
      <w:r w:rsidR="003D3439" w:rsidRPr="003D3439">
        <w:t xml:space="preserve"> 0.82</w:t>
      </w:r>
      <w:r w:rsidR="00071365">
        <w:t xml:space="preserve"> </w:t>
      </w:r>
      <w:r w:rsidR="003D3439" w:rsidRPr="003D3439">
        <w:sym w:font="Symbol" w:char="F0B1"/>
      </w:r>
      <w:r w:rsidR="00071365">
        <w:t xml:space="preserve"> </w:t>
      </w:r>
      <w:r w:rsidR="003D3439" w:rsidRPr="003D3439">
        <w:t>0.04</w:t>
      </w:r>
      <w:r w:rsidR="00852AF7" w:rsidRPr="003D3439">
        <w:t xml:space="preserve"> g m</w:t>
      </w:r>
      <w:r w:rsidR="00852AF7" w:rsidRPr="003D3439">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3.27 </w:t>
      </w:r>
      <w:r w:rsidR="003D3439" w:rsidRPr="003D3439">
        <w:sym w:font="Symbol" w:char="F0B1"/>
      </w:r>
      <w:r w:rsidR="003D3439" w:rsidRPr="003D3439">
        <w:t xml:space="preserve"> 0.12</w:t>
      </w:r>
      <w:r w:rsidR="00852AF7" w:rsidRPr="003D3439">
        <w:t xml:space="preserve"> g m</w:t>
      </w:r>
      <w:r w:rsidR="00852AF7" w:rsidRPr="003D3439">
        <w:rPr>
          <w:vertAlign w:val="superscript"/>
        </w:rPr>
        <w:t>-2</w:t>
      </w:r>
      <w:r w:rsidR="00852AF7">
        <w:t>;</w:t>
      </w:r>
      <w:r>
        <w:t>Tukey: p&lt;0.001</w:t>
      </w:r>
      <w:r w:rsidR="009E31F0">
        <w:t xml:space="preserve"> in both cases</w:t>
      </w:r>
      <w:r>
        <w:t xml:space="preserve">), with no difference between inoculation treatments under high </w:t>
      </w:r>
      <w:r w:rsidR="00852AF7">
        <w:t>nitrogen fertilization</w:t>
      </w:r>
      <w:r>
        <w:t xml:space="preserve"> (</w:t>
      </w:r>
      <w:proofErr w:type="spellStart"/>
      <w:r w:rsidR="009E31F0">
        <w:rPr>
          <w:i/>
          <w:iCs/>
        </w:rPr>
        <w:t>N</w:t>
      </w:r>
      <w:r w:rsidR="009E31F0">
        <w:rPr>
          <w:vertAlign w:val="subscript"/>
        </w:rPr>
        <w:t>area</w:t>
      </w:r>
      <w:proofErr w:type="spellEnd"/>
      <w:r w:rsidR="009E31F0">
        <w:t xml:space="preserve"> </w:t>
      </w:r>
      <w:r>
        <w:t>Tukey: p=0.623</w:t>
      </w:r>
      <w:r w:rsidR="009E31F0">
        <w:t xml:space="preserve">; </w:t>
      </w:r>
      <w:proofErr w:type="spellStart"/>
      <w:r w:rsidR="009E31F0">
        <w:rPr>
          <w:i/>
          <w:iCs/>
        </w:rPr>
        <w:t>N</w:t>
      </w:r>
      <w:r w:rsidR="009E31F0">
        <w:rPr>
          <w:vertAlign w:val="subscript"/>
        </w:rPr>
        <w:t>mass</w:t>
      </w:r>
      <w:proofErr w:type="spellEnd"/>
      <w:r w:rsidR="009E31F0" w:rsidRPr="009E31F0">
        <w:t xml:space="preserve"> </w:t>
      </w:r>
      <w:r w:rsidR="009E31F0">
        <w:t>Tukey: p=0.941</w:t>
      </w:r>
      <w:r>
        <w:t xml:space="preserve">). </w:t>
      </w:r>
      <w:r w:rsidR="00852AF7">
        <w:t>Individuals grown under high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1.17</w:t>
      </w:r>
      <w:r w:rsidR="00852AF7" w:rsidRPr="00071365">
        <w:t xml:space="preserve"> </w:t>
      </w:r>
      <w:r w:rsidR="00071365" w:rsidRPr="00071365">
        <w:sym w:font="Symbol" w:char="F0B1"/>
      </w:r>
      <w:r w:rsidR="00071365" w:rsidRPr="00071365">
        <w:t xml:space="preserve"> 0.03 </w:t>
      </w:r>
      <w:r w:rsidR="00852AF7" w:rsidRPr="00071365">
        <w:t>g m</w:t>
      </w:r>
      <w:r w:rsidR="00852AF7" w:rsidRPr="00071365">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5.39</w:t>
      </w:r>
      <w:r w:rsidR="003D3439" w:rsidRPr="003D3439">
        <w:sym w:font="Symbol" w:char="F0B1"/>
      </w:r>
      <w:r w:rsidR="003D3439" w:rsidRPr="003D3439">
        <w:t>0.09</w:t>
      </w:r>
      <w:r w:rsidR="00852AF7" w:rsidRPr="003D3439">
        <w:t xml:space="preserve"> g m</w:t>
      </w:r>
      <w:r w:rsidR="00852AF7" w:rsidRPr="003D3439">
        <w:rPr>
          <w:vertAlign w:val="superscript"/>
        </w:rPr>
        <w:t>-2</w:t>
      </w:r>
      <w:r w:rsidR="00852AF7">
        <w:t xml:space="preserve">) also had </w:t>
      </w:r>
      <w:r w:rsidR="00071365">
        <w:t>30.0</w:t>
      </w:r>
      <w:r w:rsidR="00852AF7">
        <w:t xml:space="preserve">% and </w:t>
      </w:r>
      <w:r w:rsidR="00071365">
        <w:t>38.2</w:t>
      </w:r>
      <w:r w:rsidR="00852AF7">
        <w:t xml:space="preserve">% higher </w:t>
      </w:r>
      <w:proofErr w:type="spellStart"/>
      <w:r w:rsidR="008C398A">
        <w:rPr>
          <w:i/>
          <w:iCs/>
        </w:rPr>
        <w:t>N</w:t>
      </w:r>
      <w:r w:rsidR="008C398A">
        <w:rPr>
          <w:vertAlign w:val="subscript"/>
        </w:rPr>
        <w:t>area</w:t>
      </w:r>
      <w:proofErr w:type="spellEnd"/>
      <w:r w:rsidR="008C398A">
        <w:t xml:space="preserve"> and</w:t>
      </w:r>
      <w:r w:rsidR="008C398A" w:rsidRPr="009E31F0">
        <w:rPr>
          <w:i/>
          <w:iCs/>
        </w:rPr>
        <w:t xml:space="preserve"> </w:t>
      </w:r>
      <w:proofErr w:type="spellStart"/>
      <w:r w:rsidR="008C398A">
        <w:rPr>
          <w:i/>
          <w:iCs/>
        </w:rPr>
        <w:t>N</w:t>
      </w:r>
      <w:r w:rsidR="008C398A">
        <w:rPr>
          <w:vertAlign w:val="subscript"/>
        </w:rPr>
        <w:t>mass</w:t>
      </w:r>
      <w:proofErr w:type="spellEnd"/>
      <w:r w:rsidR="008C398A">
        <w:t xml:space="preserve"> </w:t>
      </w:r>
      <w:r w:rsidR="00852AF7">
        <w:t>than those grown under low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0.90 </w:t>
      </w:r>
      <w:r w:rsidR="00071365" w:rsidRPr="00071365">
        <w:sym w:font="Symbol" w:char="F0B1"/>
      </w:r>
      <w:r w:rsidR="00071365" w:rsidRPr="00071365">
        <w:t xml:space="preserve"> 0.03</w:t>
      </w:r>
      <w:r w:rsidR="00852AF7" w:rsidRPr="00071365">
        <w:t xml:space="preserve"> g m</w:t>
      </w:r>
      <w:r w:rsidR="00852AF7" w:rsidRPr="00071365">
        <w:rPr>
          <w:vertAlign w:val="superscript"/>
        </w:rPr>
        <w:t>-2</w:t>
      </w:r>
      <w:r w:rsidR="00852AF7" w:rsidRPr="00071365">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t xml:space="preserve"> 3.9</w:t>
      </w:r>
      <w:r w:rsidR="00071365">
        <w:t xml:space="preserve"> </w:t>
      </w:r>
      <w:r w:rsidR="003D3439">
        <w:sym w:font="Symbol" w:char="F0B1"/>
      </w:r>
      <w:r w:rsidR="00071365">
        <w:t xml:space="preserve"> </w:t>
      </w:r>
      <w:r w:rsidR="003D3439">
        <w:t>0.09</w:t>
      </w:r>
      <w:r w:rsidR="00852AF7">
        <w:t xml:space="preserve"> g m</w:t>
      </w:r>
      <w:r w:rsidR="00852AF7">
        <w:rPr>
          <w:vertAlign w:val="superscript"/>
        </w:rPr>
        <w:t>-2</w:t>
      </w:r>
      <w:r w:rsidR="00852AF7">
        <w:t>), respectively</w:t>
      </w:r>
      <w:r w:rsidR="006C759F">
        <w:t xml:space="preserve"> </w:t>
      </w:r>
      <w:r>
        <w:t>(</w:t>
      </w:r>
      <w:r w:rsidR="009E31F0">
        <w:t xml:space="preserve">Table </w:t>
      </w:r>
      <w:r w:rsidR="0048004A">
        <w:t>2</w:t>
      </w:r>
      <w:r w:rsidR="009E31F0">
        <w:t>; Figs. 1A-B</w:t>
      </w:r>
      <w:r>
        <w:t>).</w:t>
      </w:r>
      <w:r w:rsidR="006C759F">
        <w:t xml:space="preserve"> </w:t>
      </w:r>
    </w:p>
    <w:p w14:paraId="0E0A3414" w14:textId="7C128B27" w:rsidR="006C759F" w:rsidRDefault="00B877FE" w:rsidP="00A754EC">
      <w:pPr>
        <w:spacing w:line="360" w:lineRule="auto"/>
        <w:ind w:firstLine="720"/>
      </w:pPr>
      <w:r w:rsidRPr="00B877FE">
        <w:rPr>
          <w:i/>
          <w:iCs/>
        </w:rPr>
        <w:t>SLA</w:t>
      </w:r>
      <w:r w:rsidR="00852AF7">
        <w:t xml:space="preserve"> increased with inoculation and marginally increased with increasing soil nitrogen fertilization</w:t>
      </w:r>
      <w:r w:rsidR="006C759F">
        <w:t xml:space="preserve">, with no observable interaction between fertilization and inoculation (Table </w:t>
      </w:r>
      <w:r w:rsidR="0048004A">
        <w:t>2</w:t>
      </w:r>
      <w:r w:rsidR="006C759F">
        <w:t>; Fig. 1C).</w:t>
      </w:r>
      <w:r w:rsidR="00852AF7">
        <w:t xml:space="preserve"> Specifically, inoculated individuals</w:t>
      </w:r>
      <w:r w:rsidR="00071365">
        <w:t xml:space="preserve"> (578.6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rsidR="00852AF7">
        <w:t xml:space="preserve"> had </w:t>
      </w:r>
      <w:r w:rsidR="00071365">
        <w:t>6.3</w:t>
      </w:r>
      <w:r w:rsidR="00852AF7">
        <w:t xml:space="preserve">% higher </w:t>
      </w:r>
      <w:r w:rsidRPr="00B877FE">
        <w:rPr>
          <w:i/>
          <w:iCs/>
        </w:rPr>
        <w:t>SLA</w:t>
      </w:r>
      <w:r w:rsidR="00852AF7">
        <w:t xml:space="preserve"> than non-inoculated individuals (</w:t>
      </w:r>
      <w:r w:rsidR="00071365">
        <w:t xml:space="preserve">544.1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 xml:space="preserve">; </w:t>
      </w:r>
      <w:r w:rsidR="00852AF7">
        <w:t>Tukey: p</w:t>
      </w:r>
      <w:r w:rsidR="00071365">
        <w:t>=0.014</w:t>
      </w:r>
      <w:r w:rsidR="00852AF7">
        <w:t>)</w:t>
      </w:r>
      <w:r w:rsidR="00071365">
        <w:t>, while i</w:t>
      </w:r>
      <w:r w:rsidR="00852AF7">
        <w:t>ndividuals grown under high nitrogen fertilization</w:t>
      </w:r>
      <w:r w:rsidR="00071365">
        <w:t xml:space="preserve"> (572.8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rsidR="00852AF7">
        <w:t xml:space="preserve"> had </w:t>
      </w:r>
      <w:r w:rsidR="00071365">
        <w:t>4.2</w:t>
      </w:r>
      <w:r w:rsidR="00852AF7">
        <w:t xml:space="preserve">% higher </w:t>
      </w:r>
      <w:r w:rsidRPr="00B877FE">
        <w:rPr>
          <w:i/>
          <w:iCs/>
        </w:rPr>
        <w:t>SLA</w:t>
      </w:r>
      <w:r>
        <w:t xml:space="preserve"> </w:t>
      </w:r>
      <w:r w:rsidR="00852AF7">
        <w:t>than those grown under low nitrogen fertilization (</w:t>
      </w:r>
      <w:r w:rsidR="00071365">
        <w:t xml:space="preserve">549.8 </w:t>
      </w:r>
      <w:r w:rsidR="00071365" w:rsidRPr="00071365">
        <w:sym w:font="Symbol" w:char="F0B1"/>
      </w:r>
      <w:r w:rsidR="00071365">
        <w:t xml:space="preserve"> 10.9 cm</w:t>
      </w:r>
      <w:r w:rsidR="00071365">
        <w:rPr>
          <w:vertAlign w:val="superscript"/>
        </w:rPr>
        <w:t>2</w:t>
      </w:r>
      <w:r w:rsidR="00071365">
        <w:t xml:space="preserve"> g</w:t>
      </w:r>
      <w:r w:rsidR="00071365" w:rsidRPr="00071365">
        <w:rPr>
          <w:vertAlign w:val="superscript"/>
        </w:rPr>
        <w:t>-1</w:t>
      </w:r>
      <w:r w:rsidR="00071365">
        <w:t xml:space="preserve">; </w:t>
      </w:r>
      <w:r w:rsidR="00852AF7" w:rsidRPr="00071365">
        <w:t>Tukey</w:t>
      </w:r>
      <w:r w:rsidR="00852AF7">
        <w:t>: p</w:t>
      </w:r>
      <w:r w:rsidR="00071365">
        <w:t>=0.095</w:t>
      </w:r>
      <w:r w:rsidR="00852AF7">
        <w:t>).</w:t>
      </w:r>
    </w:p>
    <w:p w14:paraId="29F60B81" w14:textId="36A986B5" w:rsidR="009E31F0" w:rsidRDefault="009E31F0" w:rsidP="00A85036">
      <w:pPr>
        <w:spacing w:line="480" w:lineRule="auto"/>
      </w:pPr>
      <w:r>
        <w:br w:type="page"/>
      </w:r>
    </w:p>
    <w:p w14:paraId="2F172692" w14:textId="0604FF9A" w:rsidR="008D6E2F" w:rsidRDefault="00BA75F3" w:rsidP="00A754EC">
      <w:pPr>
        <w:spacing w:line="360" w:lineRule="auto"/>
        <w:rPr>
          <w:vertAlign w:val="superscript"/>
        </w:rPr>
      </w:pPr>
      <w:r w:rsidRPr="004C14FD">
        <w:rPr>
          <w:b/>
          <w:bCs/>
        </w:rPr>
        <w:lastRenderedPageBreak/>
        <w:t xml:space="preserve">Table </w:t>
      </w:r>
      <w:r w:rsidR="0048004A">
        <w:rPr>
          <w:b/>
          <w:bCs/>
        </w:rPr>
        <w:t>2</w:t>
      </w:r>
      <w:r>
        <w:rPr>
          <w:b/>
          <w:bCs/>
        </w:rPr>
        <w:t xml:space="preserve"> </w:t>
      </w:r>
      <w:r>
        <w:t xml:space="preserve">Analysis of variance results exploring effect of nitrogen fertilization, inoculation with </w:t>
      </w:r>
      <w:r>
        <w:rPr>
          <w:i/>
          <w:iCs/>
        </w:rPr>
        <w:t>B. japonicum</w:t>
      </w:r>
      <w:r>
        <w:t xml:space="preserve">, and interactions between </w:t>
      </w:r>
      <w:r w:rsidR="00885391">
        <w:t>soil nitrogen fertilization and inoculation on leaf nitrogen allocation</w:t>
      </w:r>
      <w:r w:rsidRPr="00526EFB">
        <w:rPr>
          <w:vertAlign w:val="superscript"/>
        </w:rPr>
        <w:t>*</w:t>
      </w:r>
    </w:p>
    <w:p w14:paraId="08CE6CBF" w14:textId="77777777" w:rsidR="00A754EC" w:rsidRPr="00A754EC" w:rsidRDefault="00A754EC" w:rsidP="00A754EC">
      <w:pPr>
        <w:spacing w:line="360" w:lineRule="auto"/>
      </w:pPr>
    </w:p>
    <w:tbl>
      <w:tblPr>
        <w:tblStyle w:val="TableGridLight"/>
        <w:tblW w:w="8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gridCol w:w="996"/>
        <w:gridCol w:w="1013"/>
        <w:gridCol w:w="996"/>
        <w:gridCol w:w="1013"/>
      </w:tblGrid>
      <w:tr w:rsidR="00BA75F3" w:rsidRPr="009515D2" w14:paraId="1B9B3249" w14:textId="77777777" w:rsidTr="00885391">
        <w:trPr>
          <w:jc w:val="center"/>
        </w:trPr>
        <w:tc>
          <w:tcPr>
            <w:tcW w:w="2619" w:type="dxa"/>
            <w:gridSpan w:val="2"/>
            <w:tcBorders>
              <w:bottom w:val="single" w:sz="4" w:space="0" w:color="auto"/>
            </w:tcBorders>
          </w:tcPr>
          <w:p w14:paraId="72532A24" w14:textId="77777777" w:rsidR="00BA75F3" w:rsidRPr="009515D2" w:rsidRDefault="00BA75F3" w:rsidP="00A85036">
            <w:pPr>
              <w:spacing w:line="276" w:lineRule="auto"/>
              <w:rPr>
                <w:b/>
                <w:bCs/>
                <w:sz w:val="22"/>
                <w:szCs w:val="22"/>
              </w:rPr>
            </w:pPr>
          </w:p>
        </w:tc>
        <w:tc>
          <w:tcPr>
            <w:tcW w:w="2009" w:type="dxa"/>
            <w:gridSpan w:val="2"/>
            <w:tcBorders>
              <w:bottom w:val="single" w:sz="4" w:space="0" w:color="auto"/>
            </w:tcBorders>
          </w:tcPr>
          <w:p w14:paraId="7B84AA6D"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proofErr w:type="spellEnd"/>
          </w:p>
        </w:tc>
        <w:tc>
          <w:tcPr>
            <w:tcW w:w="2009" w:type="dxa"/>
            <w:gridSpan w:val="2"/>
            <w:tcBorders>
              <w:bottom w:val="single" w:sz="4" w:space="0" w:color="auto"/>
            </w:tcBorders>
          </w:tcPr>
          <w:p w14:paraId="2B8B0179"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mass</w:t>
            </w:r>
            <w:proofErr w:type="spellEnd"/>
          </w:p>
        </w:tc>
        <w:tc>
          <w:tcPr>
            <w:tcW w:w="2009" w:type="dxa"/>
            <w:gridSpan w:val="2"/>
            <w:tcBorders>
              <w:bottom w:val="single" w:sz="4" w:space="0" w:color="auto"/>
            </w:tcBorders>
          </w:tcPr>
          <w:p w14:paraId="0EC44BC3" w14:textId="143F43DE" w:rsidR="00BA75F3" w:rsidRPr="009515D2" w:rsidRDefault="00B877FE" w:rsidP="00A85036">
            <w:pPr>
              <w:spacing w:line="276" w:lineRule="auto"/>
              <w:jc w:val="right"/>
              <w:rPr>
                <w:sz w:val="22"/>
                <w:szCs w:val="22"/>
              </w:rPr>
            </w:pPr>
            <w:r>
              <w:rPr>
                <w:b/>
                <w:bCs/>
                <w:i/>
                <w:iCs/>
                <w:sz w:val="22"/>
                <w:szCs w:val="22"/>
              </w:rPr>
              <w:t>SLA</w:t>
            </w:r>
          </w:p>
        </w:tc>
      </w:tr>
      <w:tr w:rsidR="00BA75F3" w:rsidRPr="009515D2" w14:paraId="33AEDB71" w14:textId="77777777" w:rsidTr="00885391">
        <w:trPr>
          <w:jc w:val="center"/>
        </w:trPr>
        <w:tc>
          <w:tcPr>
            <w:tcW w:w="2082" w:type="dxa"/>
            <w:tcBorders>
              <w:top w:val="single" w:sz="4" w:space="0" w:color="auto"/>
              <w:bottom w:val="single" w:sz="4" w:space="0" w:color="auto"/>
            </w:tcBorders>
          </w:tcPr>
          <w:p w14:paraId="2BE4E812" w14:textId="77777777" w:rsidR="00BA75F3" w:rsidRPr="009515D2" w:rsidRDefault="00BA75F3" w:rsidP="00A85036">
            <w:pPr>
              <w:spacing w:line="276" w:lineRule="auto"/>
              <w:rPr>
                <w:sz w:val="22"/>
                <w:szCs w:val="22"/>
              </w:rPr>
            </w:pPr>
          </w:p>
        </w:tc>
        <w:tc>
          <w:tcPr>
            <w:tcW w:w="536" w:type="dxa"/>
            <w:tcBorders>
              <w:top w:val="single" w:sz="4" w:space="0" w:color="auto"/>
              <w:bottom w:val="single" w:sz="4" w:space="0" w:color="auto"/>
            </w:tcBorders>
          </w:tcPr>
          <w:p w14:paraId="07A7D44F" w14:textId="77777777" w:rsidR="00BA75F3" w:rsidRPr="009515D2" w:rsidRDefault="00BA75F3"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4C887F0A"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B7E802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F06D94B"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4CAE18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63A8BE6"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F15D590" w14:textId="77777777" w:rsidR="00BA75F3" w:rsidRPr="009515D2" w:rsidRDefault="00BA75F3" w:rsidP="00A85036">
            <w:pPr>
              <w:spacing w:line="276" w:lineRule="auto"/>
              <w:jc w:val="right"/>
              <w:rPr>
                <w:sz w:val="22"/>
                <w:szCs w:val="22"/>
              </w:rPr>
            </w:pPr>
            <w:r w:rsidRPr="009515D2">
              <w:rPr>
                <w:i/>
                <w:iCs/>
                <w:sz w:val="22"/>
                <w:szCs w:val="22"/>
              </w:rPr>
              <w:t>p</w:t>
            </w:r>
          </w:p>
        </w:tc>
      </w:tr>
      <w:tr w:rsidR="00BA75F3" w:rsidRPr="009515D2" w14:paraId="01F7C978" w14:textId="77777777" w:rsidTr="00885391">
        <w:trPr>
          <w:jc w:val="center"/>
        </w:trPr>
        <w:tc>
          <w:tcPr>
            <w:tcW w:w="2082" w:type="dxa"/>
            <w:tcBorders>
              <w:top w:val="single" w:sz="4" w:space="0" w:color="auto"/>
            </w:tcBorders>
          </w:tcPr>
          <w:p w14:paraId="562547B4" w14:textId="0C635FBF" w:rsidR="00BA75F3" w:rsidRPr="009515D2" w:rsidRDefault="0088539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6F3CB36F"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06BC8A83" w14:textId="37E37AED" w:rsidR="00BA75F3" w:rsidRPr="009515D2" w:rsidRDefault="00885391" w:rsidP="00A85036">
            <w:pPr>
              <w:spacing w:line="276" w:lineRule="auto"/>
              <w:jc w:val="right"/>
              <w:rPr>
                <w:sz w:val="22"/>
                <w:szCs w:val="22"/>
              </w:rPr>
            </w:pPr>
            <w:r w:rsidRPr="009515D2">
              <w:rPr>
                <w:sz w:val="22"/>
                <w:szCs w:val="22"/>
              </w:rPr>
              <w:t>104.61</w:t>
            </w:r>
          </w:p>
        </w:tc>
        <w:tc>
          <w:tcPr>
            <w:tcW w:w="1013" w:type="dxa"/>
            <w:tcBorders>
              <w:top w:val="single" w:sz="4" w:space="0" w:color="auto"/>
            </w:tcBorders>
          </w:tcPr>
          <w:p w14:paraId="0A1A6756" w14:textId="09DC8A97"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1FAF402" w14:textId="0CE74CD4" w:rsidR="00BA75F3" w:rsidRPr="009515D2" w:rsidRDefault="00885391" w:rsidP="00A85036">
            <w:pPr>
              <w:spacing w:line="276" w:lineRule="auto"/>
              <w:jc w:val="right"/>
              <w:rPr>
                <w:sz w:val="22"/>
                <w:szCs w:val="22"/>
              </w:rPr>
            </w:pPr>
            <w:r w:rsidRPr="009515D2">
              <w:rPr>
                <w:sz w:val="22"/>
                <w:szCs w:val="22"/>
              </w:rPr>
              <w:t>139.51</w:t>
            </w:r>
          </w:p>
        </w:tc>
        <w:tc>
          <w:tcPr>
            <w:tcW w:w="1013" w:type="dxa"/>
            <w:tcBorders>
              <w:top w:val="single" w:sz="4" w:space="0" w:color="auto"/>
            </w:tcBorders>
          </w:tcPr>
          <w:p w14:paraId="036FB930" w14:textId="127132FC"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70200C59" w14:textId="1B8D6833" w:rsidR="00BA75F3" w:rsidRPr="009515D2" w:rsidRDefault="00885391" w:rsidP="00A85036">
            <w:pPr>
              <w:spacing w:line="276" w:lineRule="auto"/>
              <w:jc w:val="right"/>
              <w:rPr>
                <w:sz w:val="22"/>
                <w:szCs w:val="22"/>
              </w:rPr>
            </w:pPr>
            <w:r w:rsidRPr="009515D2">
              <w:rPr>
                <w:sz w:val="22"/>
                <w:szCs w:val="22"/>
              </w:rPr>
              <w:t>2.88</w:t>
            </w:r>
          </w:p>
        </w:tc>
        <w:tc>
          <w:tcPr>
            <w:tcW w:w="1013" w:type="dxa"/>
            <w:tcBorders>
              <w:top w:val="single" w:sz="4" w:space="0" w:color="auto"/>
            </w:tcBorders>
          </w:tcPr>
          <w:p w14:paraId="1886AF17" w14:textId="63AF2487" w:rsidR="00BA75F3" w:rsidRPr="009515D2" w:rsidRDefault="00885391" w:rsidP="00A85036">
            <w:pPr>
              <w:spacing w:line="276" w:lineRule="auto"/>
              <w:jc w:val="right"/>
              <w:rPr>
                <w:i/>
                <w:iCs/>
                <w:sz w:val="22"/>
                <w:szCs w:val="22"/>
              </w:rPr>
            </w:pPr>
            <w:r w:rsidRPr="009515D2">
              <w:rPr>
                <w:i/>
                <w:iCs/>
                <w:sz w:val="22"/>
                <w:szCs w:val="22"/>
              </w:rPr>
              <w:t>0.090</w:t>
            </w:r>
          </w:p>
        </w:tc>
      </w:tr>
      <w:tr w:rsidR="00BA75F3" w:rsidRPr="009515D2" w14:paraId="329D108C" w14:textId="77777777" w:rsidTr="0048004A">
        <w:trPr>
          <w:jc w:val="center"/>
        </w:trPr>
        <w:tc>
          <w:tcPr>
            <w:tcW w:w="2082" w:type="dxa"/>
          </w:tcPr>
          <w:p w14:paraId="19F8B858" w14:textId="404BE41C" w:rsidR="00BA75F3" w:rsidRPr="009515D2" w:rsidRDefault="00885391" w:rsidP="00A85036">
            <w:pPr>
              <w:spacing w:line="276" w:lineRule="auto"/>
              <w:jc w:val="right"/>
              <w:rPr>
                <w:sz w:val="22"/>
                <w:szCs w:val="22"/>
              </w:rPr>
            </w:pPr>
            <w:r w:rsidRPr="009515D2">
              <w:rPr>
                <w:sz w:val="22"/>
                <w:szCs w:val="22"/>
              </w:rPr>
              <w:t>Inoculation (I)</w:t>
            </w:r>
          </w:p>
        </w:tc>
        <w:tc>
          <w:tcPr>
            <w:tcW w:w="536" w:type="dxa"/>
          </w:tcPr>
          <w:p w14:paraId="75C4C0D7"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Pr>
          <w:p w14:paraId="1826E3C8" w14:textId="50434BDD" w:rsidR="00BA75F3" w:rsidRPr="009515D2" w:rsidRDefault="00885391" w:rsidP="00A85036">
            <w:pPr>
              <w:spacing w:line="276" w:lineRule="auto"/>
              <w:jc w:val="right"/>
              <w:rPr>
                <w:sz w:val="22"/>
                <w:szCs w:val="22"/>
              </w:rPr>
            </w:pPr>
            <w:r w:rsidRPr="009515D2">
              <w:rPr>
                <w:sz w:val="22"/>
                <w:szCs w:val="22"/>
              </w:rPr>
              <w:t>4.45</w:t>
            </w:r>
          </w:p>
        </w:tc>
        <w:tc>
          <w:tcPr>
            <w:tcW w:w="1013" w:type="dxa"/>
          </w:tcPr>
          <w:p w14:paraId="26FD23E2" w14:textId="7A83B797" w:rsidR="00BA75F3" w:rsidRPr="009515D2" w:rsidRDefault="00885391" w:rsidP="00A85036">
            <w:pPr>
              <w:spacing w:line="276" w:lineRule="auto"/>
              <w:jc w:val="right"/>
              <w:rPr>
                <w:b/>
                <w:bCs/>
                <w:sz w:val="22"/>
                <w:szCs w:val="22"/>
              </w:rPr>
            </w:pPr>
            <w:r w:rsidRPr="009515D2">
              <w:rPr>
                <w:b/>
                <w:bCs/>
                <w:sz w:val="22"/>
                <w:szCs w:val="22"/>
              </w:rPr>
              <w:t>0.035</w:t>
            </w:r>
          </w:p>
        </w:tc>
        <w:tc>
          <w:tcPr>
            <w:tcW w:w="996" w:type="dxa"/>
          </w:tcPr>
          <w:p w14:paraId="58565FBB" w14:textId="3A87E2DC" w:rsidR="00BA75F3" w:rsidRPr="009515D2" w:rsidRDefault="00885391" w:rsidP="00A85036">
            <w:pPr>
              <w:spacing w:line="276" w:lineRule="auto"/>
              <w:jc w:val="right"/>
              <w:rPr>
                <w:sz w:val="22"/>
                <w:szCs w:val="22"/>
              </w:rPr>
            </w:pPr>
            <w:r w:rsidRPr="009515D2">
              <w:rPr>
                <w:sz w:val="22"/>
                <w:szCs w:val="22"/>
              </w:rPr>
              <w:t>36.38</w:t>
            </w:r>
          </w:p>
        </w:tc>
        <w:tc>
          <w:tcPr>
            <w:tcW w:w="1013" w:type="dxa"/>
          </w:tcPr>
          <w:p w14:paraId="04A35F7B" w14:textId="157D014F"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Pr>
          <w:p w14:paraId="0A929D4C" w14:textId="578D74E0" w:rsidR="00BA75F3" w:rsidRPr="009515D2" w:rsidRDefault="00885391" w:rsidP="00A85036">
            <w:pPr>
              <w:spacing w:line="276" w:lineRule="auto"/>
              <w:jc w:val="right"/>
              <w:rPr>
                <w:sz w:val="22"/>
                <w:szCs w:val="22"/>
              </w:rPr>
            </w:pPr>
            <w:r w:rsidRPr="009515D2">
              <w:rPr>
                <w:sz w:val="22"/>
                <w:szCs w:val="22"/>
              </w:rPr>
              <w:t>6.46</w:t>
            </w:r>
          </w:p>
        </w:tc>
        <w:tc>
          <w:tcPr>
            <w:tcW w:w="1013" w:type="dxa"/>
          </w:tcPr>
          <w:p w14:paraId="35A91526" w14:textId="1EAF171A" w:rsidR="00BA75F3" w:rsidRPr="009515D2" w:rsidRDefault="00885391" w:rsidP="00A85036">
            <w:pPr>
              <w:spacing w:line="276" w:lineRule="auto"/>
              <w:jc w:val="right"/>
              <w:rPr>
                <w:b/>
                <w:bCs/>
                <w:sz w:val="22"/>
                <w:szCs w:val="22"/>
              </w:rPr>
            </w:pPr>
            <w:r w:rsidRPr="009515D2">
              <w:rPr>
                <w:b/>
                <w:bCs/>
                <w:sz w:val="22"/>
                <w:szCs w:val="22"/>
              </w:rPr>
              <w:t>0.011</w:t>
            </w:r>
          </w:p>
        </w:tc>
      </w:tr>
      <w:tr w:rsidR="00BA75F3" w:rsidRPr="009515D2" w14:paraId="543D92F6" w14:textId="77777777" w:rsidTr="0048004A">
        <w:trPr>
          <w:jc w:val="center"/>
        </w:trPr>
        <w:tc>
          <w:tcPr>
            <w:tcW w:w="2082" w:type="dxa"/>
            <w:tcBorders>
              <w:bottom w:val="single" w:sz="4" w:space="0" w:color="auto"/>
            </w:tcBorders>
          </w:tcPr>
          <w:p w14:paraId="4E90981C" w14:textId="23CBCA51" w:rsidR="00BA75F3" w:rsidRPr="009515D2" w:rsidRDefault="0088539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C284E6E" w14:textId="261C4FB0" w:rsidR="00BA75F3" w:rsidRPr="009515D2" w:rsidRDefault="00885391"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515586C9" w14:textId="1DB7C6F0" w:rsidR="00BA75F3" w:rsidRPr="009515D2" w:rsidRDefault="00885391" w:rsidP="00A85036">
            <w:pPr>
              <w:spacing w:line="276" w:lineRule="auto"/>
              <w:jc w:val="right"/>
              <w:rPr>
                <w:sz w:val="22"/>
                <w:szCs w:val="22"/>
              </w:rPr>
            </w:pPr>
            <w:r w:rsidRPr="009515D2">
              <w:rPr>
                <w:sz w:val="22"/>
                <w:szCs w:val="22"/>
              </w:rPr>
              <w:t>14.62</w:t>
            </w:r>
          </w:p>
        </w:tc>
        <w:tc>
          <w:tcPr>
            <w:tcW w:w="1013" w:type="dxa"/>
            <w:tcBorders>
              <w:bottom w:val="single" w:sz="4" w:space="0" w:color="auto"/>
            </w:tcBorders>
          </w:tcPr>
          <w:p w14:paraId="5920A908" w14:textId="41B4F389"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550173D8" w14:textId="3C571147" w:rsidR="00BA75F3" w:rsidRPr="009515D2" w:rsidRDefault="00885391" w:rsidP="00A85036">
            <w:pPr>
              <w:spacing w:line="276" w:lineRule="auto"/>
              <w:jc w:val="right"/>
              <w:rPr>
                <w:sz w:val="22"/>
                <w:szCs w:val="22"/>
              </w:rPr>
            </w:pPr>
            <w:r w:rsidRPr="009515D2">
              <w:rPr>
                <w:sz w:val="22"/>
                <w:szCs w:val="22"/>
              </w:rPr>
              <w:t>27.35</w:t>
            </w:r>
          </w:p>
        </w:tc>
        <w:tc>
          <w:tcPr>
            <w:tcW w:w="1013" w:type="dxa"/>
            <w:tcBorders>
              <w:bottom w:val="single" w:sz="4" w:space="0" w:color="auto"/>
            </w:tcBorders>
          </w:tcPr>
          <w:p w14:paraId="33C5FA70" w14:textId="56127BC5"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4D2573C7" w14:textId="673736C0" w:rsidR="00BA75F3" w:rsidRPr="009515D2" w:rsidRDefault="00885391" w:rsidP="00A85036">
            <w:pPr>
              <w:spacing w:line="276" w:lineRule="auto"/>
              <w:jc w:val="right"/>
              <w:rPr>
                <w:sz w:val="22"/>
                <w:szCs w:val="22"/>
              </w:rPr>
            </w:pPr>
            <w:r w:rsidRPr="009515D2">
              <w:rPr>
                <w:sz w:val="22"/>
                <w:szCs w:val="22"/>
              </w:rPr>
              <w:t>1.27</w:t>
            </w:r>
          </w:p>
        </w:tc>
        <w:tc>
          <w:tcPr>
            <w:tcW w:w="1013" w:type="dxa"/>
            <w:tcBorders>
              <w:bottom w:val="single" w:sz="4" w:space="0" w:color="auto"/>
            </w:tcBorders>
          </w:tcPr>
          <w:p w14:paraId="30D77202" w14:textId="0952F57A" w:rsidR="00BA75F3" w:rsidRPr="009515D2" w:rsidRDefault="00885391" w:rsidP="00A85036">
            <w:pPr>
              <w:spacing w:line="276" w:lineRule="auto"/>
              <w:jc w:val="right"/>
              <w:rPr>
                <w:sz w:val="22"/>
                <w:szCs w:val="22"/>
              </w:rPr>
            </w:pPr>
            <w:r w:rsidRPr="009515D2">
              <w:rPr>
                <w:sz w:val="22"/>
                <w:szCs w:val="22"/>
              </w:rPr>
              <w:t>0.260</w:t>
            </w:r>
          </w:p>
        </w:tc>
      </w:tr>
    </w:tbl>
    <w:p w14:paraId="7538BD46" w14:textId="77777777" w:rsidR="007A2F1C" w:rsidRDefault="007A2F1C" w:rsidP="00A754EC">
      <w:pPr>
        <w:spacing w:line="360" w:lineRule="auto"/>
        <w:rPr>
          <w:vertAlign w:val="superscript"/>
        </w:rPr>
      </w:pPr>
    </w:p>
    <w:p w14:paraId="2F1D329D" w14:textId="4F2F8588" w:rsidR="009E31F0" w:rsidRDefault="00BA75F3" w:rsidP="00A754EC">
      <w:pPr>
        <w:spacing w:line="36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-values less than 0.05 are in bold.</w:t>
      </w:r>
      <w:r w:rsidR="00885391">
        <w:t xml:space="preserve"> Key: </w:t>
      </w:r>
      <w:proofErr w:type="spellStart"/>
      <w:r w:rsidR="00885391">
        <w:rPr>
          <w:i/>
          <w:iCs/>
        </w:rPr>
        <w:t>N</w:t>
      </w:r>
      <w:r w:rsidR="00885391">
        <w:rPr>
          <w:vertAlign w:val="subscript"/>
        </w:rPr>
        <w:t>area</w:t>
      </w:r>
      <w:proofErr w:type="spellEnd"/>
      <w:r w:rsidR="00885391">
        <w:t>=leaf nitrogen per leaf area (g m</w:t>
      </w:r>
      <w:r w:rsidR="00885391">
        <w:rPr>
          <w:vertAlign w:val="superscript"/>
        </w:rPr>
        <w:t>-2</w:t>
      </w:r>
      <w:r w:rsidR="00885391">
        <w:t xml:space="preserve">); </w:t>
      </w:r>
      <w:proofErr w:type="spellStart"/>
      <w:r w:rsidR="00885391">
        <w:rPr>
          <w:i/>
          <w:iCs/>
        </w:rPr>
        <w:t>N</w:t>
      </w:r>
      <w:r w:rsidR="00885391">
        <w:rPr>
          <w:vertAlign w:val="subscript"/>
        </w:rPr>
        <w:t>mass</w:t>
      </w:r>
      <w:proofErr w:type="spellEnd"/>
      <w:r w:rsidR="00885391">
        <w:t>=leaf nitrogen per leaf mass (g g</w:t>
      </w:r>
      <w:r w:rsidR="00885391">
        <w:rPr>
          <w:vertAlign w:val="superscript"/>
        </w:rPr>
        <w:t>-1</w:t>
      </w:r>
      <w:r w:rsidR="00885391">
        <w:t xml:space="preserve">); </w:t>
      </w:r>
      <w:r w:rsidR="00885391">
        <w:rPr>
          <w:i/>
          <w:iCs/>
        </w:rPr>
        <w:t>SLA</w:t>
      </w:r>
      <w:r w:rsidR="00885391">
        <w:t>=specific leaf area (cm</w:t>
      </w:r>
      <w:r w:rsidR="00885391">
        <w:rPr>
          <w:vertAlign w:val="superscript"/>
        </w:rPr>
        <w:t>2</w:t>
      </w:r>
      <w:r w:rsidR="00885391">
        <w:t xml:space="preserve"> g</w:t>
      </w:r>
      <w:r w:rsidR="00885391">
        <w:rPr>
          <w:vertAlign w:val="superscript"/>
        </w:rPr>
        <w:t>-1</w:t>
      </w:r>
      <w:r w:rsidR="00885391">
        <w:t>)</w:t>
      </w:r>
    </w:p>
    <w:p w14:paraId="1A54C76E" w14:textId="59BF9C41" w:rsidR="009E31F0" w:rsidRDefault="009E31F0" w:rsidP="00A85036">
      <w:pPr>
        <w:spacing w:line="480" w:lineRule="auto"/>
      </w:pPr>
      <w:r>
        <w:br w:type="page"/>
      </w:r>
    </w:p>
    <w:p w14:paraId="14BB0725" w14:textId="2DDBD9F3" w:rsidR="004A3DE5" w:rsidRDefault="009E31F0" w:rsidP="00A754EC">
      <w:pPr>
        <w:spacing w:line="360" w:lineRule="auto"/>
        <w:rPr>
          <w:b/>
          <w:bCs/>
        </w:rPr>
      </w:pPr>
      <w:r>
        <w:rPr>
          <w:b/>
          <w:bCs/>
        </w:rPr>
        <w:lastRenderedPageBreak/>
        <w:t>Figure 1</w:t>
      </w:r>
    </w:p>
    <w:p w14:paraId="17064F2E" w14:textId="2FF5FD82" w:rsidR="004A3DE5" w:rsidRDefault="0029276A" w:rsidP="00A754EC">
      <w:pPr>
        <w:spacing w:line="360" w:lineRule="auto"/>
        <w:rPr>
          <w:b/>
          <w:bCs/>
        </w:rPr>
      </w:pPr>
      <w:r>
        <w:rPr>
          <w:b/>
          <w:bCs/>
          <w:noProof/>
        </w:rPr>
        <w:drawing>
          <wp:inline distT="0" distB="0" distL="0" distR="0" wp14:anchorId="0B0B2C89" wp14:editId="18010B94">
            <wp:extent cx="5943600" cy="26416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4BDAABD" w14:textId="28D09A7B" w:rsidR="007A2F1C" w:rsidRDefault="009E31F0" w:rsidP="00A754EC">
      <w:pPr>
        <w:spacing w:line="360" w:lineRule="auto"/>
      </w:pPr>
      <w:r>
        <w:rPr>
          <w:b/>
          <w:bCs/>
        </w:rPr>
        <w:t>Figure 1</w:t>
      </w:r>
      <w:r>
        <w:t xml:space="preserve"> </w:t>
      </w:r>
      <w:r w:rsidR="00490BC5" w:rsidRPr="001B10F7">
        <w:t>Effects</w:t>
      </w:r>
      <w:r w:rsidR="00490BC5">
        <w:t xml:space="preserve"> of soil nitrogen fertilization and inoculation on </w:t>
      </w:r>
      <w:r w:rsidR="00490BC5">
        <w:rPr>
          <w:i/>
          <w:iCs/>
        </w:rPr>
        <w:t>G. max</w:t>
      </w:r>
      <w:r w:rsidR="00490BC5">
        <w:t xml:space="preserve"> leaf nitrogen per unit leaf area (panel A), leaf nitrogen per unit leaf biomass (panel B), and specific leaf area (panel C). Soil nitrogen fertilization is represented categorically on the x-axis, while inoculation </w:t>
      </w:r>
      <w:r w:rsidR="00F9445D">
        <w:t xml:space="preserve">treatment </w:t>
      </w:r>
      <w:r w:rsidR="00490BC5">
        <w:t>is represented by colored boxplots. Yellow</w:t>
      </w:r>
      <w:r w:rsidR="007A2F1C">
        <w:t xml:space="preserve"> shaded</w:t>
      </w:r>
      <w:r w:rsidR="00490BC5">
        <w:t xml:space="preserve"> boxplots indicate individuals that were not inoculated</w:t>
      </w:r>
      <w:r w:rsidR="00490BC5" w:rsidRPr="00490BC5">
        <w:t xml:space="preserve"> </w:t>
      </w:r>
      <w:r w:rsidR="00490BC5">
        <w:t xml:space="preserve">with </w:t>
      </w:r>
      <w:r w:rsidR="00490BC5">
        <w:rPr>
          <w:i/>
          <w:iCs/>
        </w:rPr>
        <w:t>B. japonicum</w:t>
      </w:r>
      <w:r w:rsidR="00490BC5">
        <w:t>, while red</w:t>
      </w:r>
      <w:r w:rsidR="007A2F1C">
        <w:t xml:space="preserve"> shaded</w:t>
      </w:r>
      <w:r w:rsidR="00490BC5">
        <w:t xml:space="preserve"> boxplots indicate individuals that were inoculated with </w:t>
      </w:r>
      <w:r w:rsidR="00490BC5">
        <w:rPr>
          <w:i/>
          <w:iCs/>
        </w:rPr>
        <w:t>B. japonicum</w:t>
      </w:r>
      <w:r w:rsidR="00490BC5">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7A7928">
        <w:rPr>
          <w:rFonts w:eastAsia="Times New Roman" w:cs="Times New Roman"/>
          <w:color w:val="000000" w:themeColor="text1"/>
        </w:rPr>
        <w:t>p</w:t>
      </w:r>
      <w:r w:rsidR="0079226D" w:rsidRPr="6E1ABADC">
        <w:rPr>
          <w:rFonts w:eastAsia="Times New Roman" w:cs="Times New Roman"/>
          <w:color w:val="000000" w:themeColor="text1"/>
        </w:rPr>
        <w:t>&lt;0.05).</w:t>
      </w:r>
      <w:r w:rsidR="007A2F1C">
        <w:br w:type="page"/>
      </w:r>
    </w:p>
    <w:p w14:paraId="5B469B50" w14:textId="1885A216" w:rsidR="00F75EB7" w:rsidRDefault="007A2F1C" w:rsidP="00A754EC">
      <w:pPr>
        <w:spacing w:line="360" w:lineRule="auto"/>
      </w:pPr>
      <w:r>
        <w:rPr>
          <w:i/>
          <w:iCs/>
        </w:rPr>
        <w:lastRenderedPageBreak/>
        <w:t>Leaf photosynthesis</w:t>
      </w:r>
      <w:r w:rsidR="00AF1559">
        <w:rPr>
          <w:i/>
          <w:iCs/>
        </w:rPr>
        <w:t xml:space="preserve"> and gas exchange</w:t>
      </w:r>
    </w:p>
    <w:p w14:paraId="430AB314" w14:textId="31F03955" w:rsidR="002F0BBB" w:rsidRPr="002F0BBB" w:rsidRDefault="009E304C" w:rsidP="008D46B4">
      <w:pPr>
        <w:spacing w:line="360" w:lineRule="auto"/>
        <w:ind w:firstLine="720"/>
      </w:pPr>
      <w:r>
        <w:t xml:space="preserve">Increasing </w:t>
      </w:r>
      <w:r w:rsidR="003873F0">
        <w:t xml:space="preserve">nitrogen fertilization </w:t>
      </w:r>
      <w:r w:rsidR="00AA5502">
        <w:t>had a negative effect on</w:t>
      </w:r>
      <w:r>
        <w:t xml:space="preserve"> </w:t>
      </w:r>
      <w:proofErr w:type="spellStart"/>
      <w:r w:rsidR="00D634C4">
        <w:rPr>
          <w:i/>
          <w:iCs/>
        </w:rPr>
        <w:t>A</w:t>
      </w:r>
      <w:r w:rsidR="00D634C4">
        <w:rPr>
          <w:vertAlign w:val="subscript"/>
        </w:rPr>
        <w:t>net</w:t>
      </w:r>
      <w:proofErr w:type="spellEnd"/>
      <w:r w:rsidR="00AA5502">
        <w:t xml:space="preserve"> </w:t>
      </w:r>
      <w:r w:rsidR="003873F0">
        <w:t xml:space="preserve">(Table </w:t>
      </w:r>
      <w:r w:rsidR="00EB0C0F">
        <w:t>3</w:t>
      </w:r>
      <w:r w:rsidR="003873F0">
        <w:t>; Fig. 2</w:t>
      </w:r>
      <w:r w:rsidR="00055528">
        <w:t>A</w:t>
      </w:r>
      <w:r w:rsidR="00AA5502">
        <w:t>-B</w:t>
      </w:r>
      <w:r w:rsidR="003873F0">
        <w:t>)</w:t>
      </w:r>
      <w:r w:rsidR="00A97B6C">
        <w:t xml:space="preserve">, where individuals </w:t>
      </w:r>
      <w:r>
        <w:t xml:space="preserve">grown </w:t>
      </w:r>
      <w:r w:rsidR="00532E28">
        <w:t>under</w:t>
      </w:r>
      <w:r>
        <w:t xml:space="preserve"> high nitrogen fertilization (</w:t>
      </w:r>
      <w:r w:rsidR="00A44260" w:rsidRPr="00A97B6C">
        <w:t>9.</w:t>
      </w:r>
      <w:r w:rsidR="00A747FF">
        <w:t>79</w:t>
      </w:r>
      <w:r w:rsidR="00A44260" w:rsidRPr="00A97B6C">
        <w:t xml:space="preserve"> </w:t>
      </w:r>
      <w:r w:rsidR="00A44260" w:rsidRPr="00A97B6C">
        <w:sym w:font="Symbol" w:char="F0B1"/>
      </w:r>
      <w:r w:rsidR="00A44260" w:rsidRPr="00A97B6C">
        <w:t xml:space="preserve"> 0.4</w:t>
      </w:r>
      <w:r w:rsidR="00A747FF">
        <w:t>6</w:t>
      </w:r>
      <w:r w:rsidR="00A44260" w:rsidRPr="00A97B6C">
        <w:t xml:space="preserve"> </w:t>
      </w:r>
      <w:r w:rsidR="00A44260" w:rsidRPr="00A97B6C">
        <w:rPr>
          <w:lang w:val="el-GR"/>
        </w:rPr>
        <w:t>μ</w:t>
      </w:r>
      <w:r w:rsidR="00A44260" w:rsidRPr="00A97B6C">
        <w:t>mol m</w:t>
      </w:r>
      <w:r w:rsidR="00A44260" w:rsidRPr="00A97B6C">
        <w:rPr>
          <w:vertAlign w:val="superscript"/>
        </w:rPr>
        <w:t>-2</w:t>
      </w:r>
      <w:r w:rsidR="00A44260" w:rsidRPr="00A97B6C">
        <w:t xml:space="preserve"> s</w:t>
      </w:r>
      <w:r w:rsidR="00A44260" w:rsidRPr="00A97B6C">
        <w:rPr>
          <w:vertAlign w:val="superscript"/>
        </w:rPr>
        <w:t>-1</w:t>
      </w:r>
      <w:r>
        <w:t xml:space="preserve">) had </w:t>
      </w:r>
      <w:r w:rsidR="00532E28">
        <w:t>20.</w:t>
      </w:r>
      <w:r w:rsidR="00A747FF">
        <w:t>8</w:t>
      </w:r>
      <w:r>
        <w:t>%</w:t>
      </w:r>
      <w:r w:rsidR="00A97B6C">
        <w:t xml:space="preserve"> </w:t>
      </w:r>
      <w:r>
        <w:t xml:space="preserve">lower </w:t>
      </w:r>
      <w:proofErr w:type="spellStart"/>
      <w:r>
        <w:rPr>
          <w:i/>
          <w:iCs/>
        </w:rPr>
        <w:t>A</w:t>
      </w:r>
      <w:r>
        <w:rPr>
          <w:vertAlign w:val="subscript"/>
        </w:rPr>
        <w:t>net</w:t>
      </w:r>
      <w:proofErr w:type="spellEnd"/>
      <w:r w:rsidR="00AA5502">
        <w:t xml:space="preserve"> </w:t>
      </w:r>
      <w:r>
        <w:t xml:space="preserve">than individuals </w:t>
      </w:r>
      <w:r w:rsidR="00532E28">
        <w:t>grown under</w:t>
      </w:r>
      <w:r>
        <w:t xml:space="preserve"> low nitrogen fertilization (</w:t>
      </w:r>
      <w:proofErr w:type="spellStart"/>
      <w:r w:rsidRPr="00532E28">
        <w:rPr>
          <w:i/>
          <w:iCs/>
        </w:rPr>
        <w:t>A</w:t>
      </w:r>
      <w:r w:rsidRPr="00532E28">
        <w:rPr>
          <w:vertAlign w:val="subscript"/>
        </w:rPr>
        <w:t>net</w:t>
      </w:r>
      <w:proofErr w:type="spellEnd"/>
      <w:r w:rsidRPr="00532E28">
        <w:t>:</w:t>
      </w:r>
      <w:r w:rsidR="00A44260" w:rsidRPr="00532E28">
        <w:t xml:space="preserve"> 12.</w:t>
      </w:r>
      <w:r w:rsidR="00A747FF">
        <w:t>36</w:t>
      </w:r>
      <w:r w:rsidR="00A44260" w:rsidRPr="00532E28">
        <w:t xml:space="preserve"> </w:t>
      </w:r>
      <w:r w:rsidR="00A44260" w:rsidRPr="00532E28">
        <w:sym w:font="Symbol" w:char="F0B1"/>
      </w:r>
      <w:r w:rsidR="00A44260" w:rsidRPr="00532E28">
        <w:t xml:space="preserve"> 0.4</w:t>
      </w:r>
      <w:r w:rsidR="00A747FF">
        <w:t>6</w:t>
      </w:r>
      <w:r w:rsidR="00A44260" w:rsidRPr="00532E28">
        <w:t xml:space="preserve"> </w:t>
      </w:r>
      <w:r w:rsidR="00A44260" w:rsidRPr="00532E28">
        <w:rPr>
          <w:lang w:val="el-GR"/>
        </w:rPr>
        <w:t>μ</w:t>
      </w:r>
      <w:r w:rsidR="00A44260" w:rsidRPr="00532E28">
        <w:t>mol m</w:t>
      </w:r>
      <w:r w:rsidR="00A44260" w:rsidRPr="00532E28">
        <w:rPr>
          <w:vertAlign w:val="superscript"/>
        </w:rPr>
        <w:t>-2</w:t>
      </w:r>
      <w:r w:rsidR="00532E28">
        <w:t xml:space="preserve"> </w:t>
      </w:r>
      <w:r w:rsidR="00A44260" w:rsidRPr="00532E28">
        <w:t>s</w:t>
      </w:r>
      <w:r w:rsidR="00A44260" w:rsidRPr="00532E28">
        <w:rPr>
          <w:vertAlign w:val="superscript"/>
        </w:rPr>
        <w:t>-1</w:t>
      </w:r>
      <w:r w:rsidRPr="00532E28">
        <w:t xml:space="preserve">; </w:t>
      </w:r>
      <w:r w:rsidR="00A44260" w:rsidRPr="00532E28">
        <w:t>Tukey: p</w:t>
      </w:r>
      <w:r w:rsidR="00AA5502" w:rsidRPr="00532E28">
        <w:t>&lt;0.0</w:t>
      </w:r>
      <w:r w:rsidR="00532E28" w:rsidRPr="00532E28">
        <w:t>01</w:t>
      </w:r>
      <w:r w:rsidRPr="00532E28">
        <w:t>).</w:t>
      </w:r>
      <w:r>
        <w:t xml:space="preserve"> </w:t>
      </w:r>
      <w:r w:rsidR="00A97B6C">
        <w:t xml:space="preserve">There was a marginal negative effect of </w:t>
      </w:r>
      <w:r w:rsidR="00532E28">
        <w:t xml:space="preserve">increasing </w:t>
      </w:r>
      <w:r w:rsidR="00A97B6C">
        <w:t xml:space="preserve">nitrogen fertilization on </w:t>
      </w:r>
      <w:r w:rsidR="00A97B6C" w:rsidRPr="002F0BBB">
        <w:rPr>
          <w:i/>
          <w:iCs/>
        </w:rPr>
        <w:t>V</w:t>
      </w:r>
      <w:r w:rsidR="00A97B6C" w:rsidRPr="002F0BBB">
        <w:rPr>
          <w:vertAlign w:val="subscript"/>
        </w:rPr>
        <w:t>cmax25</w:t>
      </w:r>
      <w:r w:rsidR="00532E28">
        <w:t xml:space="preserve">, but no observable </w:t>
      </w:r>
      <w:r w:rsidR="00A747FF">
        <w:t xml:space="preserve">fertilization </w:t>
      </w:r>
      <w:r w:rsidR="00532E28">
        <w:t xml:space="preserve">effect on </w:t>
      </w:r>
      <w:r w:rsidR="00AA5502">
        <w:rPr>
          <w:i/>
          <w:iCs/>
        </w:rPr>
        <w:t>J</w:t>
      </w:r>
      <w:r w:rsidR="00AA5502">
        <w:rPr>
          <w:vertAlign w:val="subscript"/>
        </w:rPr>
        <w:t>max25</w:t>
      </w:r>
      <w:r w:rsidR="00AA5502" w:rsidRPr="00AA5502">
        <w:t xml:space="preserve"> </w:t>
      </w:r>
      <w:r w:rsidR="00AA5502">
        <w:t xml:space="preserve">or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AA5502">
        <w:t xml:space="preserve"> (Table 3; Fig. 2C). </w:t>
      </w:r>
      <w:r w:rsidR="00532E28">
        <w:t xml:space="preserve">There was </w:t>
      </w:r>
      <w:r w:rsidR="00A747FF">
        <w:t xml:space="preserve">also no </w:t>
      </w:r>
      <w:r w:rsidR="00532E28">
        <w:t xml:space="preserve">effect of inoculation or any interaction between fertilization and inoculation on </w:t>
      </w:r>
      <w:proofErr w:type="spellStart"/>
      <w:r w:rsidR="002F0BBB">
        <w:rPr>
          <w:i/>
          <w:iCs/>
        </w:rPr>
        <w:t>A</w:t>
      </w:r>
      <w:r w:rsidR="002F0BBB">
        <w:rPr>
          <w:vertAlign w:val="subscript"/>
        </w:rPr>
        <w:t>net</w:t>
      </w:r>
      <w:proofErr w:type="spellEnd"/>
      <w:r w:rsidR="00AA5502">
        <w:t>,</w:t>
      </w:r>
      <w:r w:rsidR="002F0BBB">
        <w:t xml:space="preserve"> </w:t>
      </w:r>
      <w:r w:rsidR="002F0BBB">
        <w:rPr>
          <w:i/>
          <w:iCs/>
        </w:rPr>
        <w:t>V</w:t>
      </w:r>
      <w:r w:rsidR="002F0BBB">
        <w:rPr>
          <w:vertAlign w:val="subscript"/>
        </w:rPr>
        <w:t>cmax25</w:t>
      </w:r>
      <w:r w:rsidR="00AA5502">
        <w:t xml:space="preserve">,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8D46B4">
        <w:t xml:space="preserve">, </w:t>
      </w:r>
      <w:r w:rsidR="00A747FF">
        <w:t>but there was</w:t>
      </w:r>
      <w:r w:rsidR="008D46B4">
        <w:t xml:space="preserve"> a marginal positive effect of inoculation on </w:t>
      </w:r>
      <w:r w:rsidR="00AA5502">
        <w:rPr>
          <w:i/>
          <w:iCs/>
        </w:rPr>
        <w:t>J</w:t>
      </w:r>
      <w:r w:rsidR="00AA5502">
        <w:rPr>
          <w:vertAlign w:val="subscript"/>
        </w:rPr>
        <w:t>max25</w:t>
      </w:r>
      <w:r w:rsidR="00AA5502">
        <w:t xml:space="preserve"> </w:t>
      </w:r>
      <w:r w:rsidR="003873F0">
        <w:t xml:space="preserve">(Table </w:t>
      </w:r>
      <w:r w:rsidR="0048004A">
        <w:t>3</w:t>
      </w:r>
      <w:r w:rsidR="003873F0">
        <w:t xml:space="preserve">; Fig. </w:t>
      </w:r>
      <w:r w:rsidR="00055528">
        <w:t>2A-C</w:t>
      </w:r>
      <w:r w:rsidR="003873F0">
        <w:t>).</w:t>
      </w:r>
    </w:p>
    <w:p w14:paraId="04A094B1" w14:textId="77777777" w:rsidR="00DB3A79" w:rsidRDefault="00BD310E" w:rsidP="00DB3A79">
      <w:pPr>
        <w:spacing w:line="360" w:lineRule="auto"/>
        <w:ind w:firstLine="720"/>
      </w:pPr>
      <w:r>
        <w:rPr>
          <w:i/>
          <w:iCs/>
        </w:rPr>
        <w:t>R</w:t>
      </w:r>
      <w:r>
        <w:rPr>
          <w:vertAlign w:val="subscript"/>
        </w:rPr>
        <w:t>d25</w:t>
      </w:r>
      <w:r>
        <w:t xml:space="preserve"> w</w:t>
      </w:r>
      <w:r w:rsidR="00E372EE">
        <w:t>as</w:t>
      </w:r>
      <w:r>
        <w:t xml:space="preserve"> </w:t>
      </w:r>
      <w:r w:rsidR="00E372EE">
        <w:t>determined through</w:t>
      </w:r>
      <w:r>
        <w:t xml:space="preserve"> a weak</w:t>
      </w:r>
      <w:r w:rsidR="00E372EE">
        <w:t xml:space="preserve"> </w:t>
      </w:r>
      <w:r>
        <w:t xml:space="preserve">interaction between nitrogen fertilization and inoculation </w:t>
      </w:r>
      <w:r w:rsidR="00055528">
        <w:t xml:space="preserve">(Table </w:t>
      </w:r>
      <w:r w:rsidR="0048004A">
        <w:t>3</w:t>
      </w:r>
      <w:r w:rsidR="00055528">
        <w:t>; Fig. 2D)</w:t>
      </w:r>
      <w:r>
        <w:t xml:space="preserve">. </w:t>
      </w:r>
      <w:r w:rsidR="00FE6DAB">
        <w:t>This interaction indicated that inoculated individuals grown under high nitrogen fertilization (</w:t>
      </w:r>
      <w:r w:rsidR="008E75B9">
        <w:t xml:space="preserve">0.81 </w:t>
      </w:r>
      <w:r w:rsidR="008E75B9" w:rsidRPr="008E75B9">
        <w:sym w:font="Symbol" w:char="F0B1"/>
      </w:r>
      <w:r w:rsidR="008E75B9" w:rsidRPr="008E75B9">
        <w:t xml:space="preserve"> 0.07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xml:space="preserve">) had </w:t>
      </w:r>
      <w:r w:rsidR="008E75B9">
        <w:t>47.2</w:t>
      </w:r>
      <w:r w:rsidR="00FE6DAB">
        <w:t xml:space="preserve">% higher </w:t>
      </w:r>
      <w:r w:rsidR="00FE6DAB">
        <w:rPr>
          <w:i/>
          <w:iCs/>
        </w:rPr>
        <w:t>R</w:t>
      </w:r>
      <w:r w:rsidR="00FE6DAB">
        <w:rPr>
          <w:vertAlign w:val="subscript"/>
        </w:rPr>
        <w:t>d25</w:t>
      </w:r>
      <w:r w:rsidR="00FE6DAB">
        <w:t xml:space="preserve"> values than inoculated individuals grown under low nitrogen fertilization (</w:t>
      </w:r>
      <w:r w:rsidR="008E75B9">
        <w:t xml:space="preserve">0.55 </w:t>
      </w:r>
      <w:r w:rsidR="008E75B9" w:rsidRPr="008E75B9">
        <w:sym w:font="Symbol" w:char="F0B1"/>
      </w:r>
      <w:r w:rsidR="008E75B9" w:rsidRPr="008E75B9">
        <w:t xml:space="preserve"> 0.04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Tukey: p=</w:t>
      </w:r>
      <w:r w:rsidR="008E75B9">
        <w:t>0.004</w:t>
      </w:r>
      <w:r w:rsidR="00FE6DAB">
        <w:t>), with no fertilization effect observed in non-inoculated individuals</w:t>
      </w:r>
      <w:r w:rsidR="002F0BBB" w:rsidRPr="00D634C4">
        <w:t xml:space="preserve"> (Tukey: p=0.956).</w:t>
      </w:r>
      <w:r w:rsidR="00DB3A79">
        <w:t xml:space="preserve"> </w:t>
      </w:r>
    </w:p>
    <w:p w14:paraId="457C183A" w14:textId="35826C4D" w:rsidR="0045096E" w:rsidRDefault="00B877FE" w:rsidP="00DB3A79">
      <w:pPr>
        <w:spacing w:line="360" w:lineRule="auto"/>
        <w:ind w:firstLine="720"/>
      </w:pPr>
      <w:r>
        <w:t xml:space="preserve">We also observed a marginal interaction between fertilization and inoculation on </w:t>
      </w:r>
      <w:r w:rsidRPr="00D634C4">
        <w:rPr>
          <w:i/>
          <w:iCs/>
        </w:rPr>
        <w:t>R</w:t>
      </w:r>
      <w:r w:rsidRPr="00D634C4">
        <w:rPr>
          <w:vertAlign w:val="subscript"/>
        </w:rPr>
        <w:t>d25</w:t>
      </w:r>
      <w:r w:rsidRPr="00D634C4">
        <w:t>:</w:t>
      </w:r>
      <w:r>
        <w:t xml:space="preserve"> </w:t>
      </w:r>
      <w:r w:rsidRPr="00D634C4">
        <w:rPr>
          <w:i/>
          <w:iCs/>
        </w:rPr>
        <w:t>V</w:t>
      </w:r>
      <w:r w:rsidRPr="00D634C4">
        <w:rPr>
          <w:vertAlign w:val="subscript"/>
        </w:rPr>
        <w:t>cmax25</w:t>
      </w:r>
      <w:r>
        <w:t xml:space="preserve"> (Table 3). This interaction indicated that in</w:t>
      </w:r>
      <w:r w:rsidR="00DB3A79">
        <w:t xml:space="preserve">oculated individuals growing under high nitrogen fertilization (0.0163 </w:t>
      </w:r>
      <w:r w:rsidR="00DB3A79" w:rsidRPr="008E75B9">
        <w:sym w:font="Symbol" w:char="F0B1"/>
      </w:r>
      <w:r w:rsidR="00DB3A79">
        <w:t xml:space="preserve"> 0.0015) had 66.3% higher </w:t>
      </w:r>
      <w:r w:rsidR="00DB3A79" w:rsidRPr="00D634C4">
        <w:rPr>
          <w:i/>
          <w:iCs/>
        </w:rPr>
        <w:t>R</w:t>
      </w:r>
      <w:r w:rsidR="00DB3A79" w:rsidRPr="00D634C4">
        <w:rPr>
          <w:vertAlign w:val="subscript"/>
        </w:rPr>
        <w:t>d25</w:t>
      </w:r>
      <w:r w:rsidR="00DB3A79" w:rsidRPr="00D634C4">
        <w:t>:</w:t>
      </w:r>
      <w:r w:rsidR="00DB3A79">
        <w:t xml:space="preserve"> </w:t>
      </w:r>
      <w:r w:rsidR="00DB3A79" w:rsidRPr="00D634C4">
        <w:rPr>
          <w:i/>
          <w:iCs/>
        </w:rPr>
        <w:t>V</w:t>
      </w:r>
      <w:r w:rsidR="00DB3A79" w:rsidRPr="00D634C4">
        <w:rPr>
          <w:vertAlign w:val="subscript"/>
        </w:rPr>
        <w:t>cmax25</w:t>
      </w:r>
      <w:r w:rsidR="00DB3A79">
        <w:t xml:space="preserve"> than inoculated individuals growing under low nitrogen fertilization (0.0098 </w:t>
      </w:r>
      <w:r w:rsidR="00DB3A79" w:rsidRPr="008E75B9">
        <w:sym w:font="Symbol" w:char="F0B1"/>
      </w:r>
      <w:r w:rsidR="00DB3A79">
        <w:t xml:space="preserve"> 0.0015; Tukey: p=0.004), with no fertilization effect observed in non-inoculated individuals (Tukey: p=0.770). Additionally, increasing nitrogen fertilization had a positive effect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r w:rsidR="00DB3A79">
        <w:t>, where individuals grown under high nitrogen fertilization</w:t>
      </w:r>
      <w:r w:rsidR="0045096E">
        <w:t xml:space="preserve"> (</w:t>
      </w:r>
      <w:r>
        <w:t xml:space="preserve">0.0146 </w:t>
      </w:r>
      <w:r w:rsidR="0045096E" w:rsidRPr="008E75B9">
        <w:sym w:font="Symbol" w:char="F0B1"/>
      </w:r>
      <w:r w:rsidR="0045096E">
        <w:t xml:space="preserve"> 0.001</w:t>
      </w:r>
      <w:r>
        <w:t>2</w:t>
      </w:r>
      <w:r w:rsidR="0045096E">
        <w:t xml:space="preserve">) had </w:t>
      </w:r>
      <w:r w:rsidR="00DB3A79">
        <w:t>40.3</w:t>
      </w:r>
      <w:r w:rsidR="0045096E">
        <w:t xml:space="preserve">% higher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than those grown under </w:t>
      </w:r>
      <w:r>
        <w:t>low</w:t>
      </w:r>
      <w:r w:rsidR="0045096E">
        <w:t xml:space="preserve"> nitrogen fertilization (0.01</w:t>
      </w:r>
      <w:r>
        <w:t>04</w:t>
      </w:r>
      <w:r w:rsidR="0045096E">
        <w:t xml:space="preserve"> </w:t>
      </w:r>
      <w:r w:rsidR="0045096E" w:rsidRPr="008E75B9">
        <w:sym w:font="Symbol" w:char="F0B1"/>
      </w:r>
      <w:r w:rsidR="0045096E">
        <w:t xml:space="preserve"> 0.001</w:t>
      </w:r>
      <w:r>
        <w:t>2</w:t>
      </w:r>
      <w:r w:rsidR="0045096E">
        <w:t>; Tukey: p=0.00</w:t>
      </w:r>
      <w:r>
        <w:t>3</w:t>
      </w:r>
      <w:r w:rsidR="0045096E">
        <w:t xml:space="preserve">). There was no </w:t>
      </w:r>
      <w:r w:rsidR="00DB3A79">
        <w:t xml:space="preserve">individual </w:t>
      </w:r>
      <w:r w:rsidR="0045096E">
        <w:t>inoculation</w:t>
      </w:r>
      <w:r w:rsidR="00DB3A79">
        <w:t xml:space="preserve"> effect</w:t>
      </w:r>
      <w:r w:rsidR="0045096E">
        <w:t xml:space="preserve">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p>
    <w:p w14:paraId="596B3EE4" w14:textId="24CE75C9" w:rsidR="00E372EE" w:rsidRPr="00F00703" w:rsidRDefault="004654D8" w:rsidP="004654D8">
      <w:pPr>
        <w:spacing w:line="360" w:lineRule="auto"/>
        <w:ind w:firstLine="720"/>
      </w:pPr>
      <w:r>
        <w:t xml:space="preserve">Increasing nitrogen fertilization generally decreased </w:t>
      </w:r>
      <w:proofErr w:type="spellStart"/>
      <w:r>
        <w:rPr>
          <w:i/>
          <w:iCs/>
        </w:rPr>
        <w:t>g</w:t>
      </w:r>
      <w:r>
        <w:rPr>
          <w:vertAlign w:val="subscript"/>
        </w:rPr>
        <w:t>s</w:t>
      </w:r>
      <w:proofErr w:type="spellEnd"/>
      <w:r>
        <w:t xml:space="preserve">, but did not change </w:t>
      </w:r>
      <w:r w:rsidR="00792D5B">
        <w:rPr>
          <w:i/>
          <w:iCs/>
        </w:rPr>
        <w:t>C</w:t>
      </w:r>
      <w:r w:rsidR="00792D5B">
        <w:rPr>
          <w:vertAlign w:val="subscript"/>
        </w:rPr>
        <w:t>i</w:t>
      </w:r>
      <w:r w:rsidR="00792D5B">
        <w:t xml:space="preserve">: </w:t>
      </w:r>
      <w:r w:rsidR="00792D5B">
        <w:rPr>
          <w:i/>
          <w:iCs/>
        </w:rPr>
        <w:t>C</w:t>
      </w:r>
      <w:r w:rsidR="00792D5B">
        <w:rPr>
          <w:vertAlign w:val="subscript"/>
        </w:rPr>
        <w:t>a</w:t>
      </w:r>
      <w:r w:rsidR="008C398A">
        <w:t xml:space="preserve"> </w:t>
      </w:r>
      <w:r w:rsidR="00021BEB">
        <w:t xml:space="preserve">(Table </w:t>
      </w:r>
      <w:r w:rsidR="0048004A">
        <w:t>3</w:t>
      </w:r>
      <w:r w:rsidR="00021BEB">
        <w:t>).</w:t>
      </w:r>
      <w:r w:rsidR="0045096E">
        <w:t xml:space="preserve"> Specifically, individuals grown under high nitrogen fertilization (</w:t>
      </w:r>
      <w:r w:rsidR="00C4618D">
        <w:t>0.13</w:t>
      </w:r>
      <w:r w:rsidR="00EF1D97">
        <w:t>2</w:t>
      </w:r>
      <w:r w:rsidR="00C4618D">
        <w:t xml:space="preserve"> </w:t>
      </w:r>
      <w:r w:rsidR="00C4618D" w:rsidRPr="008E75B9">
        <w:sym w:font="Symbol" w:char="F0B1"/>
      </w:r>
      <w:r w:rsidR="00C4618D">
        <w:t xml:space="preserve"> 0.</w:t>
      </w:r>
      <w:r>
        <w:t>009</w:t>
      </w:r>
      <w:r w:rsidR="00C4618D">
        <w:t xml:space="preserve"> mol m</w:t>
      </w:r>
      <w:r w:rsidR="00C4618D">
        <w:rPr>
          <w:vertAlign w:val="superscript"/>
        </w:rPr>
        <w:t>-2</w:t>
      </w:r>
      <w:r w:rsidR="00C4618D">
        <w:t xml:space="preserve"> s</w:t>
      </w:r>
      <w:r w:rsidR="00C4618D">
        <w:rPr>
          <w:vertAlign w:val="superscript"/>
        </w:rPr>
        <w:t>-1</w:t>
      </w:r>
      <w:r w:rsidR="0045096E">
        <w:t xml:space="preserve">) had </w:t>
      </w:r>
      <w:r>
        <w:t>2</w:t>
      </w:r>
      <w:r w:rsidR="00EF1D97">
        <w:t>2.8</w:t>
      </w:r>
      <w:r w:rsidR="0045096E">
        <w:t xml:space="preserve">% lower </w:t>
      </w:r>
      <w:proofErr w:type="spellStart"/>
      <w:r w:rsidR="0045096E">
        <w:rPr>
          <w:i/>
          <w:iCs/>
        </w:rPr>
        <w:t>g</w:t>
      </w:r>
      <w:r w:rsidR="0045096E">
        <w:rPr>
          <w:vertAlign w:val="subscript"/>
        </w:rPr>
        <w:t>s</w:t>
      </w:r>
      <w:proofErr w:type="spellEnd"/>
      <w:r w:rsidR="0045096E">
        <w:t xml:space="preserve"> than those grown under low nitrogen fertilization (</w:t>
      </w:r>
      <w:r w:rsidR="00C4618D">
        <w:t>0.</w:t>
      </w:r>
      <w:r>
        <w:t>1</w:t>
      </w:r>
      <w:r w:rsidR="00EF1D97">
        <w:t>71</w:t>
      </w:r>
      <w:r w:rsidR="00C4618D">
        <w:t xml:space="preserve"> </w:t>
      </w:r>
      <w:r w:rsidR="00C4618D" w:rsidRPr="008E75B9">
        <w:sym w:font="Symbol" w:char="F0B1"/>
      </w:r>
      <w:r w:rsidR="00C4618D">
        <w:t xml:space="preserve"> 0.01</w:t>
      </w:r>
      <w:r>
        <w:t>0</w:t>
      </w:r>
      <w:r w:rsidR="00C4618D">
        <w:t xml:space="preserve"> mol m</w:t>
      </w:r>
      <w:r w:rsidR="00C4618D">
        <w:rPr>
          <w:vertAlign w:val="superscript"/>
        </w:rPr>
        <w:t>-2</w:t>
      </w:r>
      <w:r w:rsidR="00C4618D">
        <w:t xml:space="preserve"> s</w:t>
      </w:r>
      <w:r w:rsidR="00C4618D">
        <w:rPr>
          <w:vertAlign w:val="superscript"/>
        </w:rPr>
        <w:t>-1</w:t>
      </w:r>
      <w:r w:rsidR="0045096E">
        <w:t>), respectively (Tukey: p</w:t>
      </w:r>
      <w:r>
        <w:t>=</w:t>
      </w:r>
      <w:r w:rsidR="00C4618D">
        <w:t>0.00</w:t>
      </w:r>
      <w:r>
        <w:t>2</w:t>
      </w:r>
      <w:r w:rsidR="0045096E">
        <w:t>). There was no effect of inoculation or any observable interaction between nitrogen fertilization and inoculation on either response variable (Table 3).</w:t>
      </w:r>
    </w:p>
    <w:p w14:paraId="6C6FB8B6" w14:textId="77777777" w:rsidR="009C62F2" w:rsidRPr="009C62F2" w:rsidRDefault="009C62F2" w:rsidP="00A85036">
      <w:pPr>
        <w:spacing w:line="480" w:lineRule="auto"/>
      </w:pPr>
    </w:p>
    <w:p w14:paraId="212B52C6" w14:textId="77777777" w:rsidR="007A2F1C" w:rsidRDefault="007A2F1C" w:rsidP="00A85036">
      <w:pPr>
        <w:spacing w:line="480" w:lineRule="auto"/>
        <w:sectPr w:rsidR="007A2F1C" w:rsidSect="004C3C71">
          <w:pgSz w:w="12240" w:h="15840"/>
          <w:pgMar w:top="1440" w:right="1440" w:bottom="1440" w:left="1440" w:header="720" w:footer="720" w:gutter="0"/>
          <w:lnNumType w:countBy="1" w:restart="continuous"/>
          <w:cols w:space="720"/>
          <w:docGrid w:linePitch="360"/>
        </w:sectPr>
      </w:pPr>
    </w:p>
    <w:p w14:paraId="359C997A" w14:textId="298E2962" w:rsidR="008D6E2F" w:rsidRDefault="007A2F1C" w:rsidP="00A754EC">
      <w:pPr>
        <w:spacing w:line="360" w:lineRule="auto"/>
      </w:pPr>
      <w:r>
        <w:rPr>
          <w:b/>
          <w:bCs/>
        </w:rPr>
        <w:lastRenderedPageBreak/>
        <w:t xml:space="preserve">Table </w:t>
      </w:r>
      <w:r w:rsidR="00EB0C0F">
        <w:rPr>
          <w:b/>
          <w:bCs/>
        </w:rPr>
        <w:t>3</w:t>
      </w:r>
      <w:r>
        <w:t xml:space="preserve"> Analysis of variance results exploring effect of soil nitrogen </w:t>
      </w:r>
      <w:r w:rsidR="0033651D">
        <w:t xml:space="preserve">fertilization, inoculation with </w:t>
      </w:r>
      <w:r w:rsidR="0033651D">
        <w:rPr>
          <w:i/>
          <w:iCs/>
        </w:rPr>
        <w:t>B. japonicum</w:t>
      </w:r>
      <w:r w:rsidR="0033651D">
        <w:t>, and interactions between soil nitrogen fertilization and inoculation on leaf photosynthesis and gas exchange</w:t>
      </w:r>
      <w:r>
        <w:t>*</w:t>
      </w:r>
    </w:p>
    <w:tbl>
      <w:tblPr>
        <w:tblStyle w:val="TableGridLight"/>
        <w:tblW w:w="12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876"/>
      </w:tblGrid>
      <w:tr w:rsidR="004B1EA4" w:rsidRPr="009515D2" w14:paraId="7869E195" w14:textId="77777777" w:rsidTr="004B1EA4">
        <w:tc>
          <w:tcPr>
            <w:tcW w:w="2516" w:type="dxa"/>
            <w:gridSpan w:val="2"/>
            <w:tcBorders>
              <w:bottom w:val="single" w:sz="4" w:space="0" w:color="auto"/>
            </w:tcBorders>
          </w:tcPr>
          <w:p w14:paraId="440F8845" w14:textId="77777777" w:rsidR="004B1EA4" w:rsidRPr="009515D2" w:rsidRDefault="004B1EA4" w:rsidP="00A85036">
            <w:pPr>
              <w:spacing w:line="276" w:lineRule="auto"/>
              <w:rPr>
                <w:b/>
                <w:bCs/>
                <w:sz w:val="22"/>
                <w:szCs w:val="22"/>
              </w:rPr>
            </w:pPr>
          </w:p>
        </w:tc>
        <w:tc>
          <w:tcPr>
            <w:tcW w:w="2008" w:type="dxa"/>
            <w:gridSpan w:val="2"/>
            <w:tcBorders>
              <w:bottom w:val="single" w:sz="4" w:space="0" w:color="auto"/>
            </w:tcBorders>
          </w:tcPr>
          <w:p w14:paraId="22EB8E91" w14:textId="06A22E57" w:rsidR="004B1EA4" w:rsidRPr="009515D2" w:rsidRDefault="004B1EA4" w:rsidP="00A85036">
            <w:pPr>
              <w:spacing w:line="276" w:lineRule="auto"/>
              <w:jc w:val="right"/>
              <w:rPr>
                <w:b/>
                <w:bCs/>
                <w:sz w:val="22"/>
                <w:szCs w:val="22"/>
                <w:vertAlign w:val="subscript"/>
              </w:rPr>
            </w:pPr>
            <w:proofErr w:type="spellStart"/>
            <w:r w:rsidRPr="009515D2">
              <w:rPr>
                <w:b/>
                <w:bCs/>
                <w:i/>
                <w:iCs/>
                <w:sz w:val="22"/>
                <w:szCs w:val="22"/>
              </w:rPr>
              <w:t>A</w:t>
            </w:r>
            <w:r w:rsidRPr="009515D2">
              <w:rPr>
                <w:b/>
                <w:bCs/>
                <w:sz w:val="22"/>
                <w:szCs w:val="22"/>
                <w:vertAlign w:val="subscript"/>
              </w:rPr>
              <w:t>net</w:t>
            </w:r>
            <w:proofErr w:type="spellEnd"/>
          </w:p>
        </w:tc>
        <w:tc>
          <w:tcPr>
            <w:tcW w:w="2009" w:type="dxa"/>
            <w:gridSpan w:val="2"/>
            <w:tcBorders>
              <w:bottom w:val="single" w:sz="4" w:space="0" w:color="auto"/>
            </w:tcBorders>
          </w:tcPr>
          <w:p w14:paraId="41C91FCD"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5BD5CE1E"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J</w:t>
            </w:r>
            <w:r w:rsidRPr="009515D2">
              <w:rPr>
                <w:b/>
                <w:bCs/>
                <w:sz w:val="22"/>
                <w:szCs w:val="22"/>
                <w:vertAlign w:val="subscript"/>
              </w:rPr>
              <w:t>max25</w:t>
            </w:r>
          </w:p>
        </w:tc>
        <w:tc>
          <w:tcPr>
            <w:tcW w:w="2009" w:type="dxa"/>
            <w:gridSpan w:val="2"/>
            <w:tcBorders>
              <w:bottom w:val="single" w:sz="4" w:space="0" w:color="auto"/>
            </w:tcBorders>
          </w:tcPr>
          <w:p w14:paraId="34513C27" w14:textId="77777777" w:rsidR="004B1EA4" w:rsidRPr="009515D2" w:rsidRDefault="004B1EA4" w:rsidP="00A85036">
            <w:pPr>
              <w:spacing w:line="276" w:lineRule="auto"/>
              <w:jc w:val="right"/>
              <w:rPr>
                <w:b/>
                <w:bCs/>
                <w:sz w:val="22"/>
                <w:szCs w:val="22"/>
              </w:rPr>
            </w:pPr>
            <w:r w:rsidRPr="009515D2">
              <w:rPr>
                <w:b/>
                <w:bCs/>
                <w:i/>
                <w:iCs/>
                <w:sz w:val="22"/>
                <w:szCs w:val="22"/>
              </w:rPr>
              <w:t>J</w:t>
            </w:r>
            <w:r w:rsidRPr="009515D2">
              <w:rPr>
                <w:b/>
                <w:bCs/>
                <w:sz w:val="22"/>
                <w:szCs w:val="22"/>
                <w:vertAlign w:val="subscript"/>
              </w:rPr>
              <w:t>max25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1872" w:type="dxa"/>
            <w:gridSpan w:val="2"/>
            <w:tcBorders>
              <w:bottom w:val="single" w:sz="4" w:space="0" w:color="auto"/>
            </w:tcBorders>
          </w:tcPr>
          <w:p w14:paraId="2B7D632F" w14:textId="36AC814F" w:rsidR="004B1EA4" w:rsidRPr="009515D2" w:rsidRDefault="004B1EA4" w:rsidP="00A85036">
            <w:pPr>
              <w:spacing w:line="276" w:lineRule="auto"/>
              <w:jc w:val="right"/>
              <w:rPr>
                <w:b/>
                <w:bCs/>
                <w:sz w:val="22"/>
                <w:szCs w:val="22"/>
              </w:rPr>
            </w:pPr>
            <w:r w:rsidRPr="009515D2">
              <w:rPr>
                <w:b/>
                <w:bCs/>
                <w:i/>
                <w:iCs/>
                <w:sz w:val="22"/>
                <w:szCs w:val="22"/>
              </w:rPr>
              <w:t>R</w:t>
            </w:r>
            <w:r w:rsidRPr="009515D2">
              <w:rPr>
                <w:b/>
                <w:bCs/>
                <w:sz w:val="22"/>
                <w:szCs w:val="22"/>
                <w:vertAlign w:val="subscript"/>
              </w:rPr>
              <w:t>d25</w:t>
            </w:r>
          </w:p>
        </w:tc>
      </w:tr>
      <w:tr w:rsidR="004B1EA4" w:rsidRPr="009515D2" w14:paraId="7F809614" w14:textId="77777777" w:rsidTr="004B1EA4">
        <w:tc>
          <w:tcPr>
            <w:tcW w:w="1980" w:type="dxa"/>
            <w:tcBorders>
              <w:top w:val="single" w:sz="4" w:space="0" w:color="auto"/>
              <w:bottom w:val="single" w:sz="4" w:space="0" w:color="auto"/>
            </w:tcBorders>
          </w:tcPr>
          <w:p w14:paraId="1100190D" w14:textId="77777777" w:rsidR="004B1EA4" w:rsidRPr="009515D2" w:rsidRDefault="004B1EA4" w:rsidP="00A85036">
            <w:pPr>
              <w:spacing w:line="276" w:lineRule="auto"/>
              <w:rPr>
                <w:sz w:val="22"/>
                <w:szCs w:val="22"/>
              </w:rPr>
            </w:pPr>
          </w:p>
        </w:tc>
        <w:tc>
          <w:tcPr>
            <w:tcW w:w="536" w:type="dxa"/>
            <w:tcBorders>
              <w:top w:val="single" w:sz="4" w:space="0" w:color="auto"/>
              <w:bottom w:val="single" w:sz="4" w:space="0" w:color="auto"/>
            </w:tcBorders>
          </w:tcPr>
          <w:p w14:paraId="4BCDCE61" w14:textId="77777777" w:rsidR="004B1EA4" w:rsidRPr="009515D2" w:rsidRDefault="004B1EA4"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31734418"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2E0812E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6CAEF82"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25306CC"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6389F45"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542E7C5"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2C231E7"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F0153B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0F67E4A" w14:textId="77777777" w:rsidR="004B1EA4" w:rsidRPr="009515D2" w:rsidRDefault="004B1EA4"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876" w:type="dxa"/>
            <w:tcBorders>
              <w:top w:val="single" w:sz="4" w:space="0" w:color="auto"/>
              <w:bottom w:val="single" w:sz="4" w:space="0" w:color="auto"/>
            </w:tcBorders>
          </w:tcPr>
          <w:p w14:paraId="0B577D55" w14:textId="77777777" w:rsidR="004B1EA4" w:rsidRPr="009515D2" w:rsidRDefault="004B1EA4" w:rsidP="00A85036">
            <w:pPr>
              <w:spacing w:line="276" w:lineRule="auto"/>
              <w:jc w:val="right"/>
              <w:rPr>
                <w:i/>
                <w:iCs/>
                <w:sz w:val="22"/>
                <w:szCs w:val="22"/>
              </w:rPr>
            </w:pPr>
            <w:r w:rsidRPr="009515D2">
              <w:rPr>
                <w:i/>
                <w:iCs/>
                <w:sz w:val="22"/>
                <w:szCs w:val="22"/>
              </w:rPr>
              <w:t>p</w:t>
            </w:r>
          </w:p>
        </w:tc>
      </w:tr>
      <w:tr w:rsidR="004B1EA4" w:rsidRPr="009515D2" w14:paraId="1A2F7F8F" w14:textId="77777777" w:rsidTr="008D46B4">
        <w:tc>
          <w:tcPr>
            <w:tcW w:w="1980" w:type="dxa"/>
            <w:tcBorders>
              <w:top w:val="single" w:sz="4" w:space="0" w:color="auto"/>
            </w:tcBorders>
          </w:tcPr>
          <w:p w14:paraId="030A6C63" w14:textId="223728B1" w:rsidR="004B1EA4" w:rsidRPr="009515D2" w:rsidRDefault="004B1EA4"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41ECD3D4"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58738E5" w14:textId="161A4811" w:rsidR="004B1EA4" w:rsidRPr="009515D2" w:rsidRDefault="00A747FF" w:rsidP="00A85036">
            <w:pPr>
              <w:spacing w:line="276" w:lineRule="auto"/>
              <w:jc w:val="right"/>
              <w:rPr>
                <w:sz w:val="22"/>
                <w:szCs w:val="22"/>
              </w:rPr>
            </w:pPr>
            <w:r>
              <w:rPr>
                <w:sz w:val="22"/>
                <w:szCs w:val="22"/>
              </w:rPr>
              <w:t>15.82</w:t>
            </w:r>
          </w:p>
        </w:tc>
        <w:tc>
          <w:tcPr>
            <w:tcW w:w="1012" w:type="dxa"/>
            <w:tcBorders>
              <w:top w:val="single" w:sz="4" w:space="0" w:color="auto"/>
            </w:tcBorders>
          </w:tcPr>
          <w:p w14:paraId="1F9E819C" w14:textId="3C3D2E8A" w:rsidR="004B1EA4" w:rsidRPr="009515D2" w:rsidRDefault="004B1EA4"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1EDEFE0A" w14:textId="308DCD80" w:rsidR="004B1EA4" w:rsidRPr="009515D2" w:rsidRDefault="008D46B4" w:rsidP="00A85036">
            <w:pPr>
              <w:spacing w:line="276" w:lineRule="auto"/>
              <w:jc w:val="right"/>
              <w:rPr>
                <w:sz w:val="22"/>
                <w:szCs w:val="22"/>
              </w:rPr>
            </w:pPr>
            <w:r>
              <w:rPr>
                <w:sz w:val="22"/>
                <w:szCs w:val="22"/>
              </w:rPr>
              <w:t>2.87</w:t>
            </w:r>
          </w:p>
        </w:tc>
        <w:tc>
          <w:tcPr>
            <w:tcW w:w="1013" w:type="dxa"/>
            <w:tcBorders>
              <w:top w:val="single" w:sz="4" w:space="0" w:color="auto"/>
            </w:tcBorders>
          </w:tcPr>
          <w:p w14:paraId="6BC47A3B" w14:textId="7D37E685" w:rsidR="004B1EA4" w:rsidRPr="00EF1D97" w:rsidRDefault="008D46B4" w:rsidP="00A85036">
            <w:pPr>
              <w:spacing w:line="276" w:lineRule="auto"/>
              <w:jc w:val="right"/>
              <w:rPr>
                <w:i/>
                <w:iCs/>
                <w:sz w:val="22"/>
                <w:szCs w:val="22"/>
              </w:rPr>
            </w:pPr>
            <w:r w:rsidRPr="00EF1D97">
              <w:rPr>
                <w:i/>
                <w:iCs/>
                <w:sz w:val="22"/>
                <w:szCs w:val="22"/>
              </w:rPr>
              <w:t>0.090</w:t>
            </w:r>
          </w:p>
        </w:tc>
        <w:tc>
          <w:tcPr>
            <w:tcW w:w="996" w:type="dxa"/>
            <w:tcBorders>
              <w:top w:val="single" w:sz="4" w:space="0" w:color="auto"/>
            </w:tcBorders>
          </w:tcPr>
          <w:p w14:paraId="6B9216E7" w14:textId="6EEF0F99" w:rsidR="004B1EA4" w:rsidRPr="009515D2" w:rsidRDefault="008D46B4" w:rsidP="00A85036">
            <w:pPr>
              <w:spacing w:line="276" w:lineRule="auto"/>
              <w:jc w:val="right"/>
              <w:rPr>
                <w:sz w:val="22"/>
                <w:szCs w:val="22"/>
              </w:rPr>
            </w:pPr>
            <w:r>
              <w:rPr>
                <w:sz w:val="22"/>
                <w:szCs w:val="22"/>
              </w:rPr>
              <w:t>2.38</w:t>
            </w:r>
          </w:p>
        </w:tc>
        <w:tc>
          <w:tcPr>
            <w:tcW w:w="1013" w:type="dxa"/>
            <w:tcBorders>
              <w:top w:val="single" w:sz="4" w:space="0" w:color="auto"/>
            </w:tcBorders>
          </w:tcPr>
          <w:p w14:paraId="5E85844B" w14:textId="76F61257" w:rsidR="004B1EA4" w:rsidRPr="008D46B4" w:rsidRDefault="008D46B4" w:rsidP="00A85036">
            <w:pPr>
              <w:spacing w:line="276" w:lineRule="auto"/>
              <w:jc w:val="right"/>
              <w:rPr>
                <w:sz w:val="22"/>
                <w:szCs w:val="22"/>
              </w:rPr>
            </w:pPr>
            <w:r w:rsidRPr="008D46B4">
              <w:rPr>
                <w:sz w:val="22"/>
                <w:szCs w:val="22"/>
              </w:rPr>
              <w:t>0.123</w:t>
            </w:r>
          </w:p>
        </w:tc>
        <w:tc>
          <w:tcPr>
            <w:tcW w:w="996" w:type="dxa"/>
            <w:tcBorders>
              <w:top w:val="single" w:sz="4" w:space="0" w:color="auto"/>
            </w:tcBorders>
          </w:tcPr>
          <w:p w14:paraId="43310C22" w14:textId="476A5F61" w:rsidR="004B1EA4" w:rsidRPr="009515D2" w:rsidRDefault="008D46B4" w:rsidP="00A85036">
            <w:pPr>
              <w:spacing w:line="276" w:lineRule="auto"/>
              <w:jc w:val="right"/>
              <w:rPr>
                <w:sz w:val="22"/>
                <w:szCs w:val="22"/>
              </w:rPr>
            </w:pPr>
            <w:r>
              <w:rPr>
                <w:sz w:val="22"/>
                <w:szCs w:val="22"/>
              </w:rPr>
              <w:t>0.</w:t>
            </w:r>
            <w:r w:rsidR="00A747FF">
              <w:rPr>
                <w:sz w:val="22"/>
                <w:szCs w:val="22"/>
              </w:rPr>
              <w:t>77</w:t>
            </w:r>
          </w:p>
        </w:tc>
        <w:tc>
          <w:tcPr>
            <w:tcW w:w="1013" w:type="dxa"/>
            <w:tcBorders>
              <w:top w:val="single" w:sz="4" w:space="0" w:color="auto"/>
            </w:tcBorders>
            <w:shd w:val="clear" w:color="auto" w:fill="auto"/>
          </w:tcPr>
          <w:p w14:paraId="4BAB5ADA" w14:textId="2D35EFD6" w:rsidR="004B1EA4" w:rsidRPr="008D46B4" w:rsidRDefault="008D46B4" w:rsidP="00A85036">
            <w:pPr>
              <w:spacing w:line="276" w:lineRule="auto"/>
              <w:jc w:val="right"/>
              <w:rPr>
                <w:sz w:val="22"/>
                <w:szCs w:val="22"/>
              </w:rPr>
            </w:pPr>
            <w:r w:rsidRPr="008D46B4">
              <w:rPr>
                <w:sz w:val="22"/>
                <w:szCs w:val="22"/>
              </w:rPr>
              <w:t>0.</w:t>
            </w:r>
            <w:r w:rsidR="00A747FF">
              <w:rPr>
                <w:sz w:val="22"/>
                <w:szCs w:val="22"/>
              </w:rPr>
              <w:t>381</w:t>
            </w:r>
          </w:p>
        </w:tc>
        <w:tc>
          <w:tcPr>
            <w:tcW w:w="996" w:type="dxa"/>
            <w:tcBorders>
              <w:top w:val="single" w:sz="4" w:space="0" w:color="auto"/>
            </w:tcBorders>
          </w:tcPr>
          <w:p w14:paraId="07C9499F" w14:textId="42CF87ED" w:rsidR="004B1EA4" w:rsidRPr="009515D2" w:rsidRDefault="00F07852" w:rsidP="00A85036">
            <w:pPr>
              <w:spacing w:line="276" w:lineRule="auto"/>
              <w:jc w:val="right"/>
              <w:rPr>
                <w:sz w:val="22"/>
                <w:szCs w:val="22"/>
              </w:rPr>
            </w:pPr>
            <w:r w:rsidRPr="009515D2">
              <w:rPr>
                <w:sz w:val="22"/>
                <w:szCs w:val="22"/>
              </w:rPr>
              <w:t>8.61</w:t>
            </w:r>
          </w:p>
        </w:tc>
        <w:tc>
          <w:tcPr>
            <w:tcW w:w="876" w:type="dxa"/>
            <w:tcBorders>
              <w:top w:val="single" w:sz="4" w:space="0" w:color="auto"/>
            </w:tcBorders>
          </w:tcPr>
          <w:p w14:paraId="501A05DE" w14:textId="71D1361F" w:rsidR="004B1EA4" w:rsidRPr="009515D2" w:rsidRDefault="00F07852" w:rsidP="00A85036">
            <w:pPr>
              <w:spacing w:line="276" w:lineRule="auto"/>
              <w:jc w:val="right"/>
              <w:rPr>
                <w:b/>
                <w:bCs/>
                <w:sz w:val="22"/>
                <w:szCs w:val="22"/>
              </w:rPr>
            </w:pPr>
            <w:r w:rsidRPr="009515D2">
              <w:rPr>
                <w:b/>
                <w:bCs/>
                <w:sz w:val="22"/>
                <w:szCs w:val="22"/>
              </w:rPr>
              <w:t>0.003</w:t>
            </w:r>
          </w:p>
        </w:tc>
      </w:tr>
      <w:tr w:rsidR="004B1EA4" w:rsidRPr="009515D2" w14:paraId="4F37ED29" w14:textId="77777777" w:rsidTr="008D46B4">
        <w:tc>
          <w:tcPr>
            <w:tcW w:w="1980" w:type="dxa"/>
          </w:tcPr>
          <w:p w14:paraId="2B3D5523" w14:textId="7E37DA1A" w:rsidR="004B1EA4" w:rsidRPr="009515D2" w:rsidRDefault="004B1EA4" w:rsidP="00A85036">
            <w:pPr>
              <w:spacing w:line="276" w:lineRule="auto"/>
              <w:jc w:val="right"/>
              <w:rPr>
                <w:sz w:val="22"/>
                <w:szCs w:val="22"/>
              </w:rPr>
            </w:pPr>
            <w:r w:rsidRPr="009515D2">
              <w:rPr>
                <w:sz w:val="22"/>
                <w:szCs w:val="22"/>
              </w:rPr>
              <w:t>Inoculation (I)</w:t>
            </w:r>
          </w:p>
        </w:tc>
        <w:tc>
          <w:tcPr>
            <w:tcW w:w="536" w:type="dxa"/>
          </w:tcPr>
          <w:p w14:paraId="6AF7DE6D"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Pr>
          <w:p w14:paraId="421CFD13" w14:textId="57857507" w:rsidR="004B1EA4" w:rsidRPr="009515D2" w:rsidRDefault="00A747FF" w:rsidP="00A85036">
            <w:pPr>
              <w:spacing w:line="276" w:lineRule="auto"/>
              <w:jc w:val="right"/>
              <w:rPr>
                <w:sz w:val="22"/>
                <w:szCs w:val="22"/>
              </w:rPr>
            </w:pPr>
            <w:r>
              <w:rPr>
                <w:sz w:val="22"/>
                <w:szCs w:val="22"/>
              </w:rPr>
              <w:t>0.46</w:t>
            </w:r>
          </w:p>
        </w:tc>
        <w:tc>
          <w:tcPr>
            <w:tcW w:w="1012" w:type="dxa"/>
          </w:tcPr>
          <w:p w14:paraId="6D2596F2" w14:textId="4263B04E" w:rsidR="004B1EA4" w:rsidRPr="009515D2" w:rsidRDefault="00A97B6C" w:rsidP="00A85036">
            <w:pPr>
              <w:spacing w:line="276" w:lineRule="auto"/>
              <w:jc w:val="right"/>
              <w:rPr>
                <w:sz w:val="22"/>
                <w:szCs w:val="22"/>
              </w:rPr>
            </w:pPr>
            <w:r>
              <w:rPr>
                <w:sz w:val="22"/>
                <w:szCs w:val="22"/>
              </w:rPr>
              <w:t>0.</w:t>
            </w:r>
            <w:r w:rsidR="00A747FF">
              <w:rPr>
                <w:sz w:val="22"/>
                <w:szCs w:val="22"/>
              </w:rPr>
              <w:t>498</w:t>
            </w:r>
          </w:p>
        </w:tc>
        <w:tc>
          <w:tcPr>
            <w:tcW w:w="996" w:type="dxa"/>
          </w:tcPr>
          <w:p w14:paraId="561CA1F9" w14:textId="35E6FA55" w:rsidR="004B1EA4" w:rsidRPr="009515D2" w:rsidRDefault="008D46B4" w:rsidP="00A85036">
            <w:pPr>
              <w:spacing w:line="276" w:lineRule="auto"/>
              <w:jc w:val="right"/>
              <w:rPr>
                <w:sz w:val="22"/>
                <w:szCs w:val="22"/>
              </w:rPr>
            </w:pPr>
            <w:r>
              <w:rPr>
                <w:sz w:val="22"/>
                <w:szCs w:val="22"/>
              </w:rPr>
              <w:t>1.50</w:t>
            </w:r>
          </w:p>
        </w:tc>
        <w:tc>
          <w:tcPr>
            <w:tcW w:w="1013" w:type="dxa"/>
          </w:tcPr>
          <w:p w14:paraId="237EA234" w14:textId="71D9E318" w:rsidR="004B1EA4" w:rsidRPr="009515D2" w:rsidRDefault="008D46B4" w:rsidP="00A85036">
            <w:pPr>
              <w:spacing w:line="276" w:lineRule="auto"/>
              <w:jc w:val="right"/>
              <w:rPr>
                <w:sz w:val="22"/>
                <w:szCs w:val="22"/>
              </w:rPr>
            </w:pPr>
            <w:r>
              <w:rPr>
                <w:sz w:val="22"/>
                <w:szCs w:val="22"/>
              </w:rPr>
              <w:t>0.221</w:t>
            </w:r>
          </w:p>
        </w:tc>
        <w:tc>
          <w:tcPr>
            <w:tcW w:w="996" w:type="dxa"/>
          </w:tcPr>
          <w:p w14:paraId="4C216913" w14:textId="5C6D36D8" w:rsidR="004B1EA4" w:rsidRPr="009515D2" w:rsidRDefault="008D46B4" w:rsidP="00A85036">
            <w:pPr>
              <w:spacing w:line="276" w:lineRule="auto"/>
              <w:jc w:val="right"/>
              <w:rPr>
                <w:sz w:val="22"/>
                <w:szCs w:val="22"/>
              </w:rPr>
            </w:pPr>
            <w:r>
              <w:rPr>
                <w:sz w:val="22"/>
                <w:szCs w:val="22"/>
              </w:rPr>
              <w:t>2.86</w:t>
            </w:r>
          </w:p>
        </w:tc>
        <w:tc>
          <w:tcPr>
            <w:tcW w:w="1013" w:type="dxa"/>
          </w:tcPr>
          <w:p w14:paraId="38C8E2FB" w14:textId="716A6A34" w:rsidR="004B1EA4" w:rsidRPr="008D46B4" w:rsidRDefault="008D46B4" w:rsidP="00A85036">
            <w:pPr>
              <w:spacing w:line="276" w:lineRule="auto"/>
              <w:jc w:val="right"/>
              <w:rPr>
                <w:i/>
                <w:iCs/>
                <w:sz w:val="22"/>
                <w:szCs w:val="22"/>
              </w:rPr>
            </w:pPr>
            <w:r w:rsidRPr="008D46B4">
              <w:rPr>
                <w:i/>
                <w:iCs/>
                <w:sz w:val="22"/>
                <w:szCs w:val="22"/>
              </w:rPr>
              <w:t>0.091</w:t>
            </w:r>
          </w:p>
        </w:tc>
        <w:tc>
          <w:tcPr>
            <w:tcW w:w="996" w:type="dxa"/>
          </w:tcPr>
          <w:p w14:paraId="0DB8924D" w14:textId="6C1B4DD9" w:rsidR="004B1EA4" w:rsidRPr="009515D2" w:rsidRDefault="00A747FF" w:rsidP="00A85036">
            <w:pPr>
              <w:spacing w:line="276" w:lineRule="auto"/>
              <w:jc w:val="right"/>
              <w:rPr>
                <w:sz w:val="22"/>
                <w:szCs w:val="22"/>
              </w:rPr>
            </w:pPr>
            <w:r>
              <w:rPr>
                <w:sz w:val="22"/>
                <w:szCs w:val="22"/>
              </w:rPr>
              <w:t>2.20</w:t>
            </w:r>
          </w:p>
        </w:tc>
        <w:tc>
          <w:tcPr>
            <w:tcW w:w="1013" w:type="dxa"/>
            <w:shd w:val="clear" w:color="auto" w:fill="auto"/>
          </w:tcPr>
          <w:p w14:paraId="7CD142A6" w14:textId="22EA15F8" w:rsidR="004B1EA4" w:rsidRPr="008D46B4" w:rsidRDefault="008D46B4" w:rsidP="00A85036">
            <w:pPr>
              <w:spacing w:line="276" w:lineRule="auto"/>
              <w:jc w:val="right"/>
              <w:rPr>
                <w:sz w:val="22"/>
                <w:szCs w:val="22"/>
              </w:rPr>
            </w:pPr>
            <w:r w:rsidRPr="008D46B4">
              <w:rPr>
                <w:sz w:val="22"/>
                <w:szCs w:val="22"/>
              </w:rPr>
              <w:t>0.</w:t>
            </w:r>
            <w:r w:rsidR="00A747FF">
              <w:rPr>
                <w:sz w:val="22"/>
                <w:szCs w:val="22"/>
              </w:rPr>
              <w:t>138</w:t>
            </w:r>
          </w:p>
        </w:tc>
        <w:tc>
          <w:tcPr>
            <w:tcW w:w="996" w:type="dxa"/>
          </w:tcPr>
          <w:p w14:paraId="02F6E0BB" w14:textId="616C9600" w:rsidR="004B1EA4" w:rsidRPr="009515D2" w:rsidRDefault="00F07852" w:rsidP="00A85036">
            <w:pPr>
              <w:spacing w:line="276" w:lineRule="auto"/>
              <w:jc w:val="right"/>
              <w:rPr>
                <w:sz w:val="22"/>
                <w:szCs w:val="22"/>
              </w:rPr>
            </w:pPr>
            <w:r w:rsidRPr="009515D2">
              <w:rPr>
                <w:sz w:val="22"/>
                <w:szCs w:val="22"/>
              </w:rPr>
              <w:t>1.51</w:t>
            </w:r>
          </w:p>
        </w:tc>
        <w:tc>
          <w:tcPr>
            <w:tcW w:w="876" w:type="dxa"/>
          </w:tcPr>
          <w:p w14:paraId="54181450" w14:textId="22FF0DEB" w:rsidR="004B1EA4" w:rsidRPr="009515D2" w:rsidRDefault="00F07852" w:rsidP="00A85036">
            <w:pPr>
              <w:spacing w:line="276" w:lineRule="auto"/>
              <w:jc w:val="right"/>
              <w:rPr>
                <w:sz w:val="22"/>
                <w:szCs w:val="22"/>
              </w:rPr>
            </w:pPr>
            <w:r w:rsidRPr="009515D2">
              <w:rPr>
                <w:sz w:val="22"/>
                <w:szCs w:val="22"/>
              </w:rPr>
              <w:t>0.219</w:t>
            </w:r>
          </w:p>
        </w:tc>
      </w:tr>
      <w:tr w:rsidR="004B1EA4" w:rsidRPr="009515D2" w14:paraId="5770BA07" w14:textId="77777777" w:rsidTr="008D46B4">
        <w:tc>
          <w:tcPr>
            <w:tcW w:w="1980" w:type="dxa"/>
          </w:tcPr>
          <w:p w14:paraId="2F9213C4" w14:textId="6BBD27F3" w:rsidR="004B1EA4" w:rsidRPr="009515D2" w:rsidRDefault="004B1EA4" w:rsidP="00A85036">
            <w:pPr>
              <w:spacing w:line="276" w:lineRule="auto"/>
              <w:jc w:val="right"/>
              <w:rPr>
                <w:sz w:val="22"/>
                <w:szCs w:val="22"/>
              </w:rPr>
            </w:pPr>
            <w:r w:rsidRPr="009515D2">
              <w:rPr>
                <w:sz w:val="22"/>
                <w:szCs w:val="22"/>
              </w:rPr>
              <w:t>N*I</w:t>
            </w:r>
          </w:p>
        </w:tc>
        <w:tc>
          <w:tcPr>
            <w:tcW w:w="536" w:type="dxa"/>
          </w:tcPr>
          <w:p w14:paraId="120CFFD3" w14:textId="2916DC5F" w:rsidR="004B1EA4" w:rsidRPr="009515D2" w:rsidRDefault="004B1EA4" w:rsidP="00A85036">
            <w:pPr>
              <w:spacing w:line="276" w:lineRule="auto"/>
              <w:jc w:val="right"/>
              <w:rPr>
                <w:sz w:val="22"/>
                <w:szCs w:val="22"/>
              </w:rPr>
            </w:pPr>
            <w:r w:rsidRPr="009515D2">
              <w:rPr>
                <w:sz w:val="22"/>
                <w:szCs w:val="22"/>
              </w:rPr>
              <w:t>1</w:t>
            </w:r>
          </w:p>
        </w:tc>
        <w:tc>
          <w:tcPr>
            <w:tcW w:w="996" w:type="dxa"/>
          </w:tcPr>
          <w:p w14:paraId="17BF0F48" w14:textId="36E5B230" w:rsidR="004B1EA4" w:rsidRPr="009515D2" w:rsidRDefault="00A97B6C" w:rsidP="00A85036">
            <w:pPr>
              <w:spacing w:line="276" w:lineRule="auto"/>
              <w:jc w:val="right"/>
              <w:rPr>
                <w:sz w:val="22"/>
                <w:szCs w:val="22"/>
              </w:rPr>
            </w:pPr>
            <w:r>
              <w:rPr>
                <w:sz w:val="22"/>
                <w:szCs w:val="22"/>
              </w:rPr>
              <w:t>0.</w:t>
            </w:r>
            <w:r w:rsidR="00A747FF">
              <w:rPr>
                <w:sz w:val="22"/>
                <w:szCs w:val="22"/>
              </w:rPr>
              <w:t>39</w:t>
            </w:r>
          </w:p>
        </w:tc>
        <w:tc>
          <w:tcPr>
            <w:tcW w:w="1012" w:type="dxa"/>
          </w:tcPr>
          <w:p w14:paraId="17B9F787" w14:textId="471D20CA" w:rsidR="004B1EA4" w:rsidRPr="009515D2" w:rsidRDefault="00A97B6C" w:rsidP="00A85036">
            <w:pPr>
              <w:spacing w:line="276" w:lineRule="auto"/>
              <w:jc w:val="right"/>
              <w:rPr>
                <w:sz w:val="22"/>
                <w:szCs w:val="22"/>
              </w:rPr>
            </w:pPr>
            <w:r>
              <w:rPr>
                <w:sz w:val="22"/>
                <w:szCs w:val="22"/>
              </w:rPr>
              <w:t>0.</w:t>
            </w:r>
            <w:r w:rsidR="00A747FF">
              <w:rPr>
                <w:sz w:val="22"/>
                <w:szCs w:val="22"/>
              </w:rPr>
              <w:t>533</w:t>
            </w:r>
          </w:p>
        </w:tc>
        <w:tc>
          <w:tcPr>
            <w:tcW w:w="996" w:type="dxa"/>
          </w:tcPr>
          <w:p w14:paraId="5459BCA0" w14:textId="21E0FF7A" w:rsidR="004B1EA4" w:rsidRPr="009515D2" w:rsidRDefault="008D46B4" w:rsidP="00A85036">
            <w:pPr>
              <w:spacing w:line="276" w:lineRule="auto"/>
              <w:jc w:val="right"/>
              <w:rPr>
                <w:sz w:val="22"/>
                <w:szCs w:val="22"/>
              </w:rPr>
            </w:pPr>
            <w:r>
              <w:rPr>
                <w:sz w:val="22"/>
                <w:szCs w:val="22"/>
              </w:rPr>
              <w:t>0.18</w:t>
            </w:r>
          </w:p>
        </w:tc>
        <w:tc>
          <w:tcPr>
            <w:tcW w:w="1013" w:type="dxa"/>
          </w:tcPr>
          <w:p w14:paraId="11A62403" w14:textId="6F2CF909" w:rsidR="004B1EA4" w:rsidRPr="009515D2" w:rsidRDefault="008D46B4" w:rsidP="00A85036">
            <w:pPr>
              <w:spacing w:line="276" w:lineRule="auto"/>
              <w:jc w:val="right"/>
              <w:rPr>
                <w:sz w:val="22"/>
                <w:szCs w:val="22"/>
              </w:rPr>
            </w:pPr>
            <w:r>
              <w:rPr>
                <w:sz w:val="22"/>
                <w:szCs w:val="22"/>
              </w:rPr>
              <w:t>0.668</w:t>
            </w:r>
          </w:p>
        </w:tc>
        <w:tc>
          <w:tcPr>
            <w:tcW w:w="996" w:type="dxa"/>
          </w:tcPr>
          <w:p w14:paraId="2DC0516C" w14:textId="673BAA6C" w:rsidR="004B1EA4" w:rsidRPr="009515D2" w:rsidRDefault="008D46B4" w:rsidP="00A85036">
            <w:pPr>
              <w:spacing w:line="276" w:lineRule="auto"/>
              <w:jc w:val="right"/>
              <w:rPr>
                <w:sz w:val="22"/>
                <w:szCs w:val="22"/>
              </w:rPr>
            </w:pPr>
            <w:r>
              <w:rPr>
                <w:sz w:val="22"/>
                <w:szCs w:val="22"/>
              </w:rPr>
              <w:t>0.45</w:t>
            </w:r>
          </w:p>
        </w:tc>
        <w:tc>
          <w:tcPr>
            <w:tcW w:w="1013" w:type="dxa"/>
          </w:tcPr>
          <w:p w14:paraId="460056E7" w14:textId="6B69E9F9" w:rsidR="004B1EA4" w:rsidRPr="009515D2" w:rsidRDefault="008D46B4" w:rsidP="00A85036">
            <w:pPr>
              <w:spacing w:line="276" w:lineRule="auto"/>
              <w:jc w:val="right"/>
              <w:rPr>
                <w:sz w:val="22"/>
                <w:szCs w:val="22"/>
              </w:rPr>
            </w:pPr>
            <w:r>
              <w:rPr>
                <w:sz w:val="22"/>
                <w:szCs w:val="22"/>
              </w:rPr>
              <w:t>0.502</w:t>
            </w:r>
          </w:p>
        </w:tc>
        <w:tc>
          <w:tcPr>
            <w:tcW w:w="996" w:type="dxa"/>
          </w:tcPr>
          <w:p w14:paraId="1612BE60" w14:textId="0CF51615" w:rsidR="004B1EA4" w:rsidRPr="009515D2" w:rsidRDefault="00A747FF" w:rsidP="00A85036">
            <w:pPr>
              <w:spacing w:line="276" w:lineRule="auto"/>
              <w:jc w:val="right"/>
              <w:rPr>
                <w:sz w:val="22"/>
                <w:szCs w:val="22"/>
              </w:rPr>
            </w:pPr>
            <w:r>
              <w:rPr>
                <w:sz w:val="22"/>
                <w:szCs w:val="22"/>
              </w:rPr>
              <w:t>0.97</w:t>
            </w:r>
          </w:p>
        </w:tc>
        <w:tc>
          <w:tcPr>
            <w:tcW w:w="1013" w:type="dxa"/>
            <w:shd w:val="clear" w:color="auto" w:fill="auto"/>
          </w:tcPr>
          <w:p w14:paraId="681E3646" w14:textId="4F989A57" w:rsidR="004B1EA4" w:rsidRPr="008D46B4" w:rsidRDefault="008D46B4" w:rsidP="00A85036">
            <w:pPr>
              <w:spacing w:line="276" w:lineRule="auto"/>
              <w:jc w:val="right"/>
              <w:rPr>
                <w:sz w:val="22"/>
                <w:szCs w:val="22"/>
              </w:rPr>
            </w:pPr>
            <w:r w:rsidRPr="008D46B4">
              <w:rPr>
                <w:sz w:val="22"/>
                <w:szCs w:val="22"/>
              </w:rPr>
              <w:t>0.607</w:t>
            </w:r>
          </w:p>
        </w:tc>
        <w:tc>
          <w:tcPr>
            <w:tcW w:w="996" w:type="dxa"/>
          </w:tcPr>
          <w:p w14:paraId="6A150D9E" w14:textId="23BEA1E2" w:rsidR="004B1EA4" w:rsidRPr="009515D2" w:rsidRDefault="00F07852" w:rsidP="00A85036">
            <w:pPr>
              <w:spacing w:line="276" w:lineRule="auto"/>
              <w:jc w:val="right"/>
              <w:rPr>
                <w:sz w:val="22"/>
                <w:szCs w:val="22"/>
              </w:rPr>
            </w:pPr>
            <w:r w:rsidRPr="009515D2">
              <w:rPr>
                <w:sz w:val="22"/>
                <w:szCs w:val="22"/>
              </w:rPr>
              <w:t>4.34</w:t>
            </w:r>
          </w:p>
        </w:tc>
        <w:tc>
          <w:tcPr>
            <w:tcW w:w="876" w:type="dxa"/>
          </w:tcPr>
          <w:p w14:paraId="44B85FB5" w14:textId="71F5F31F" w:rsidR="004B1EA4" w:rsidRPr="009515D2" w:rsidRDefault="00F07852" w:rsidP="00A85036">
            <w:pPr>
              <w:spacing w:line="276" w:lineRule="auto"/>
              <w:jc w:val="right"/>
              <w:rPr>
                <w:b/>
                <w:bCs/>
                <w:sz w:val="22"/>
                <w:szCs w:val="22"/>
              </w:rPr>
            </w:pPr>
            <w:r w:rsidRPr="009515D2">
              <w:rPr>
                <w:b/>
                <w:bCs/>
                <w:sz w:val="22"/>
                <w:szCs w:val="22"/>
              </w:rPr>
              <w:t>0.037</w:t>
            </w:r>
          </w:p>
        </w:tc>
      </w:tr>
      <w:tr w:rsidR="004B1EA4" w:rsidRPr="009515D2" w14:paraId="7010AB4C" w14:textId="77777777" w:rsidTr="0033651D">
        <w:tc>
          <w:tcPr>
            <w:tcW w:w="1980" w:type="dxa"/>
          </w:tcPr>
          <w:p w14:paraId="1A9D825A" w14:textId="77777777" w:rsidR="004B1EA4" w:rsidRPr="009515D2" w:rsidRDefault="004B1EA4" w:rsidP="00A85036">
            <w:pPr>
              <w:spacing w:line="276" w:lineRule="auto"/>
              <w:jc w:val="right"/>
              <w:rPr>
                <w:sz w:val="22"/>
                <w:szCs w:val="22"/>
              </w:rPr>
            </w:pPr>
          </w:p>
        </w:tc>
        <w:tc>
          <w:tcPr>
            <w:tcW w:w="536" w:type="dxa"/>
          </w:tcPr>
          <w:p w14:paraId="279E6813" w14:textId="77777777" w:rsidR="004B1EA4" w:rsidRPr="009515D2" w:rsidRDefault="004B1EA4" w:rsidP="00A85036">
            <w:pPr>
              <w:spacing w:line="276" w:lineRule="auto"/>
              <w:jc w:val="right"/>
              <w:rPr>
                <w:sz w:val="22"/>
                <w:szCs w:val="22"/>
              </w:rPr>
            </w:pPr>
          </w:p>
        </w:tc>
        <w:tc>
          <w:tcPr>
            <w:tcW w:w="996" w:type="dxa"/>
          </w:tcPr>
          <w:p w14:paraId="030B6F48" w14:textId="77777777" w:rsidR="004B1EA4" w:rsidRPr="009515D2" w:rsidRDefault="004B1EA4" w:rsidP="00A85036">
            <w:pPr>
              <w:spacing w:line="276" w:lineRule="auto"/>
              <w:jc w:val="right"/>
              <w:rPr>
                <w:sz w:val="22"/>
                <w:szCs w:val="22"/>
              </w:rPr>
            </w:pPr>
          </w:p>
        </w:tc>
        <w:tc>
          <w:tcPr>
            <w:tcW w:w="1012" w:type="dxa"/>
          </w:tcPr>
          <w:p w14:paraId="68B8D07B" w14:textId="77777777" w:rsidR="004B1EA4" w:rsidRPr="009515D2" w:rsidRDefault="004B1EA4" w:rsidP="00A85036">
            <w:pPr>
              <w:spacing w:line="276" w:lineRule="auto"/>
              <w:jc w:val="right"/>
              <w:rPr>
                <w:sz w:val="22"/>
                <w:szCs w:val="22"/>
              </w:rPr>
            </w:pPr>
          </w:p>
        </w:tc>
        <w:tc>
          <w:tcPr>
            <w:tcW w:w="996" w:type="dxa"/>
          </w:tcPr>
          <w:p w14:paraId="1522E8CA" w14:textId="77777777" w:rsidR="004B1EA4" w:rsidRPr="009515D2" w:rsidRDefault="004B1EA4" w:rsidP="00A85036">
            <w:pPr>
              <w:spacing w:line="276" w:lineRule="auto"/>
              <w:jc w:val="right"/>
              <w:rPr>
                <w:sz w:val="22"/>
                <w:szCs w:val="22"/>
              </w:rPr>
            </w:pPr>
          </w:p>
        </w:tc>
        <w:tc>
          <w:tcPr>
            <w:tcW w:w="1013" w:type="dxa"/>
          </w:tcPr>
          <w:p w14:paraId="7749394A" w14:textId="77777777" w:rsidR="004B1EA4" w:rsidRPr="009515D2" w:rsidRDefault="004B1EA4" w:rsidP="00A85036">
            <w:pPr>
              <w:spacing w:line="276" w:lineRule="auto"/>
              <w:jc w:val="right"/>
              <w:rPr>
                <w:sz w:val="22"/>
                <w:szCs w:val="22"/>
              </w:rPr>
            </w:pPr>
          </w:p>
        </w:tc>
        <w:tc>
          <w:tcPr>
            <w:tcW w:w="996" w:type="dxa"/>
          </w:tcPr>
          <w:p w14:paraId="4F27B6A8" w14:textId="77777777" w:rsidR="004B1EA4" w:rsidRPr="009515D2" w:rsidRDefault="004B1EA4" w:rsidP="00A85036">
            <w:pPr>
              <w:spacing w:line="276" w:lineRule="auto"/>
              <w:jc w:val="right"/>
              <w:rPr>
                <w:sz w:val="22"/>
                <w:szCs w:val="22"/>
              </w:rPr>
            </w:pPr>
          </w:p>
        </w:tc>
        <w:tc>
          <w:tcPr>
            <w:tcW w:w="1013" w:type="dxa"/>
          </w:tcPr>
          <w:p w14:paraId="41971EBA" w14:textId="77777777" w:rsidR="004B1EA4" w:rsidRPr="009515D2" w:rsidRDefault="004B1EA4" w:rsidP="00A85036">
            <w:pPr>
              <w:spacing w:line="276" w:lineRule="auto"/>
              <w:jc w:val="right"/>
              <w:rPr>
                <w:sz w:val="22"/>
                <w:szCs w:val="22"/>
              </w:rPr>
            </w:pPr>
          </w:p>
        </w:tc>
        <w:tc>
          <w:tcPr>
            <w:tcW w:w="996" w:type="dxa"/>
          </w:tcPr>
          <w:p w14:paraId="5D829B49" w14:textId="77777777" w:rsidR="004B1EA4" w:rsidRPr="009515D2" w:rsidRDefault="004B1EA4" w:rsidP="00A85036">
            <w:pPr>
              <w:spacing w:line="276" w:lineRule="auto"/>
              <w:jc w:val="right"/>
              <w:rPr>
                <w:sz w:val="22"/>
                <w:szCs w:val="22"/>
              </w:rPr>
            </w:pPr>
          </w:p>
        </w:tc>
        <w:tc>
          <w:tcPr>
            <w:tcW w:w="1013" w:type="dxa"/>
          </w:tcPr>
          <w:p w14:paraId="768C37ED" w14:textId="77777777" w:rsidR="004B1EA4" w:rsidRPr="009515D2" w:rsidRDefault="004B1EA4" w:rsidP="00A85036">
            <w:pPr>
              <w:spacing w:line="276" w:lineRule="auto"/>
              <w:jc w:val="right"/>
              <w:rPr>
                <w:sz w:val="22"/>
                <w:szCs w:val="22"/>
              </w:rPr>
            </w:pPr>
          </w:p>
        </w:tc>
        <w:tc>
          <w:tcPr>
            <w:tcW w:w="996" w:type="dxa"/>
          </w:tcPr>
          <w:p w14:paraId="7C4A7B53" w14:textId="77777777" w:rsidR="004B1EA4" w:rsidRPr="009515D2" w:rsidRDefault="004B1EA4" w:rsidP="00A85036">
            <w:pPr>
              <w:spacing w:line="276" w:lineRule="auto"/>
              <w:jc w:val="right"/>
              <w:rPr>
                <w:sz w:val="22"/>
                <w:szCs w:val="22"/>
              </w:rPr>
            </w:pPr>
          </w:p>
        </w:tc>
        <w:tc>
          <w:tcPr>
            <w:tcW w:w="876" w:type="dxa"/>
          </w:tcPr>
          <w:p w14:paraId="506A25A6" w14:textId="77777777" w:rsidR="004B1EA4" w:rsidRPr="009515D2" w:rsidRDefault="004B1EA4" w:rsidP="00A85036">
            <w:pPr>
              <w:spacing w:line="276" w:lineRule="auto"/>
              <w:jc w:val="right"/>
              <w:rPr>
                <w:sz w:val="22"/>
                <w:szCs w:val="22"/>
              </w:rPr>
            </w:pPr>
          </w:p>
        </w:tc>
      </w:tr>
      <w:tr w:rsidR="004B1EA4" w:rsidRPr="009515D2" w14:paraId="199E22E6" w14:textId="77777777" w:rsidTr="00772D20">
        <w:tc>
          <w:tcPr>
            <w:tcW w:w="2516" w:type="dxa"/>
            <w:gridSpan w:val="2"/>
            <w:tcBorders>
              <w:bottom w:val="single" w:sz="4" w:space="0" w:color="auto"/>
            </w:tcBorders>
          </w:tcPr>
          <w:p w14:paraId="4A888030" w14:textId="77777777" w:rsidR="004B1EA4" w:rsidRPr="009515D2" w:rsidRDefault="004B1EA4" w:rsidP="00A85036">
            <w:pPr>
              <w:spacing w:line="276" w:lineRule="auto"/>
              <w:jc w:val="right"/>
              <w:rPr>
                <w:b/>
                <w:bCs/>
                <w:sz w:val="22"/>
                <w:szCs w:val="22"/>
              </w:rPr>
            </w:pPr>
          </w:p>
        </w:tc>
        <w:tc>
          <w:tcPr>
            <w:tcW w:w="2008" w:type="dxa"/>
            <w:gridSpan w:val="2"/>
            <w:tcBorders>
              <w:bottom w:val="single" w:sz="4" w:space="0" w:color="auto"/>
            </w:tcBorders>
          </w:tcPr>
          <w:p w14:paraId="71AA9BC2" w14:textId="1C3A1D80" w:rsidR="004B1EA4" w:rsidRPr="009515D2" w:rsidRDefault="00F07852" w:rsidP="00A85036">
            <w:pPr>
              <w:spacing w:line="276" w:lineRule="auto"/>
              <w:jc w:val="right"/>
              <w:rPr>
                <w:b/>
                <w:bCs/>
                <w:i/>
                <w:iCs/>
                <w:sz w:val="22"/>
                <w:szCs w:val="22"/>
              </w:rPr>
            </w:pPr>
            <w:r w:rsidRPr="009515D2">
              <w:rPr>
                <w:b/>
                <w:bCs/>
                <w:i/>
                <w:iCs/>
                <w:sz w:val="22"/>
                <w:szCs w:val="22"/>
              </w:rPr>
              <w:t>R</w:t>
            </w:r>
            <w:r w:rsidRPr="009515D2">
              <w:rPr>
                <w:b/>
                <w:bCs/>
                <w:sz w:val="22"/>
                <w:szCs w:val="22"/>
                <w:vertAlign w:val="subscript"/>
              </w:rPr>
              <w:t>d25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39265804" w14:textId="694764DB" w:rsidR="004B1EA4" w:rsidRPr="009515D2" w:rsidRDefault="0033651D" w:rsidP="00A85036">
            <w:pPr>
              <w:spacing w:line="276" w:lineRule="auto"/>
              <w:jc w:val="right"/>
              <w:rPr>
                <w:b/>
                <w:bCs/>
                <w:sz w:val="22"/>
                <w:szCs w:val="22"/>
                <w:vertAlign w:val="subscript"/>
              </w:rPr>
            </w:pPr>
            <w:proofErr w:type="spellStart"/>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0F0B52B8" w14:textId="3C9F8CE5" w:rsidR="004B1EA4" w:rsidRPr="009515D2" w:rsidRDefault="00772D20" w:rsidP="00A85036">
            <w:pPr>
              <w:spacing w:line="276" w:lineRule="auto"/>
              <w:jc w:val="right"/>
              <w:rPr>
                <w:b/>
                <w:bCs/>
                <w:sz w:val="22"/>
                <w:szCs w:val="22"/>
              </w:rPr>
            </w:pPr>
            <w:r w:rsidRPr="009515D2">
              <w:rPr>
                <w:b/>
                <w:bCs/>
                <w:i/>
                <w:iCs/>
                <w:sz w:val="22"/>
                <w:szCs w:val="22"/>
              </w:rPr>
              <w:t>C</w:t>
            </w:r>
            <w:r w:rsidRPr="009515D2">
              <w:rPr>
                <w:b/>
                <w:bCs/>
                <w:sz w:val="22"/>
                <w:szCs w:val="22"/>
                <w:vertAlign w:val="subscript"/>
              </w:rPr>
              <w:t>i</w:t>
            </w:r>
            <w:r w:rsidRPr="009515D2">
              <w:rPr>
                <w:b/>
                <w:bCs/>
                <w:sz w:val="22"/>
                <w:szCs w:val="22"/>
              </w:rPr>
              <w:t xml:space="preserve">: </w:t>
            </w:r>
            <w:r w:rsidRPr="009515D2">
              <w:rPr>
                <w:b/>
                <w:bCs/>
                <w:i/>
                <w:iCs/>
                <w:sz w:val="22"/>
                <w:szCs w:val="22"/>
              </w:rPr>
              <w:t>C</w:t>
            </w:r>
            <w:r w:rsidRPr="009515D2">
              <w:rPr>
                <w:b/>
                <w:bCs/>
                <w:sz w:val="22"/>
                <w:szCs w:val="22"/>
                <w:vertAlign w:val="subscript"/>
              </w:rPr>
              <w:t>a</w:t>
            </w:r>
          </w:p>
        </w:tc>
        <w:tc>
          <w:tcPr>
            <w:tcW w:w="2009" w:type="dxa"/>
            <w:gridSpan w:val="2"/>
          </w:tcPr>
          <w:p w14:paraId="40711856" w14:textId="780A5EBB" w:rsidR="004B1EA4" w:rsidRPr="009515D2" w:rsidRDefault="004B1EA4" w:rsidP="00A85036">
            <w:pPr>
              <w:spacing w:line="276" w:lineRule="auto"/>
              <w:jc w:val="right"/>
              <w:rPr>
                <w:sz w:val="22"/>
                <w:szCs w:val="22"/>
              </w:rPr>
            </w:pPr>
          </w:p>
        </w:tc>
        <w:tc>
          <w:tcPr>
            <w:tcW w:w="1872" w:type="dxa"/>
            <w:gridSpan w:val="2"/>
          </w:tcPr>
          <w:p w14:paraId="4DBF7D9F" w14:textId="35722BE2" w:rsidR="004B1EA4" w:rsidRPr="009515D2" w:rsidRDefault="004B1EA4" w:rsidP="00A85036">
            <w:pPr>
              <w:spacing w:line="276" w:lineRule="auto"/>
              <w:jc w:val="right"/>
              <w:rPr>
                <w:sz w:val="22"/>
                <w:szCs w:val="22"/>
              </w:rPr>
            </w:pPr>
          </w:p>
        </w:tc>
      </w:tr>
      <w:tr w:rsidR="00772D20" w:rsidRPr="009515D2" w14:paraId="51DA29E8" w14:textId="77777777" w:rsidTr="00772D20">
        <w:tc>
          <w:tcPr>
            <w:tcW w:w="1980" w:type="dxa"/>
            <w:tcBorders>
              <w:top w:val="single" w:sz="4" w:space="0" w:color="auto"/>
              <w:bottom w:val="single" w:sz="4" w:space="0" w:color="auto"/>
            </w:tcBorders>
          </w:tcPr>
          <w:p w14:paraId="62ADA420" w14:textId="77777777" w:rsidR="00772D20" w:rsidRPr="009515D2" w:rsidRDefault="00772D20" w:rsidP="00A85036">
            <w:pPr>
              <w:spacing w:line="276" w:lineRule="auto"/>
              <w:jc w:val="right"/>
              <w:rPr>
                <w:sz w:val="22"/>
                <w:szCs w:val="22"/>
              </w:rPr>
            </w:pPr>
          </w:p>
        </w:tc>
        <w:tc>
          <w:tcPr>
            <w:tcW w:w="536" w:type="dxa"/>
            <w:tcBorders>
              <w:top w:val="single" w:sz="4" w:space="0" w:color="auto"/>
              <w:bottom w:val="single" w:sz="4" w:space="0" w:color="auto"/>
            </w:tcBorders>
          </w:tcPr>
          <w:p w14:paraId="3A7E3FE9" w14:textId="77777777" w:rsidR="00772D20" w:rsidRPr="009515D2" w:rsidRDefault="00772D20"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186690C8"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31CD18E8"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441445D"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6E87395"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4EA70620" w14:textId="595CDB1A"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8A2E226" w14:textId="5A4E6C2E" w:rsidR="00772D20" w:rsidRPr="009515D2" w:rsidRDefault="00772D20" w:rsidP="00A85036">
            <w:pPr>
              <w:spacing w:line="276" w:lineRule="auto"/>
              <w:jc w:val="right"/>
              <w:rPr>
                <w:sz w:val="22"/>
                <w:szCs w:val="22"/>
              </w:rPr>
            </w:pPr>
            <w:r w:rsidRPr="009515D2">
              <w:rPr>
                <w:i/>
                <w:iCs/>
                <w:sz w:val="22"/>
                <w:szCs w:val="22"/>
              </w:rPr>
              <w:t>p</w:t>
            </w:r>
          </w:p>
        </w:tc>
        <w:tc>
          <w:tcPr>
            <w:tcW w:w="996" w:type="dxa"/>
          </w:tcPr>
          <w:p w14:paraId="1BCAB48F" w14:textId="4FB93CCB" w:rsidR="00772D20" w:rsidRPr="009515D2" w:rsidRDefault="00772D20" w:rsidP="00A85036">
            <w:pPr>
              <w:spacing w:line="276" w:lineRule="auto"/>
              <w:jc w:val="right"/>
              <w:rPr>
                <w:sz w:val="22"/>
                <w:szCs w:val="22"/>
              </w:rPr>
            </w:pPr>
          </w:p>
        </w:tc>
        <w:tc>
          <w:tcPr>
            <w:tcW w:w="1013" w:type="dxa"/>
          </w:tcPr>
          <w:p w14:paraId="4A7D8307" w14:textId="4644929C" w:rsidR="00772D20" w:rsidRPr="009515D2" w:rsidRDefault="00772D20" w:rsidP="00A85036">
            <w:pPr>
              <w:spacing w:line="276" w:lineRule="auto"/>
              <w:jc w:val="right"/>
              <w:rPr>
                <w:sz w:val="22"/>
                <w:szCs w:val="22"/>
              </w:rPr>
            </w:pPr>
          </w:p>
        </w:tc>
        <w:tc>
          <w:tcPr>
            <w:tcW w:w="996" w:type="dxa"/>
          </w:tcPr>
          <w:p w14:paraId="4C187C68" w14:textId="0DF68B24" w:rsidR="00772D20" w:rsidRPr="009515D2" w:rsidRDefault="00772D20" w:rsidP="00A85036">
            <w:pPr>
              <w:spacing w:line="276" w:lineRule="auto"/>
              <w:jc w:val="right"/>
              <w:rPr>
                <w:i/>
                <w:iCs/>
                <w:sz w:val="22"/>
                <w:szCs w:val="22"/>
              </w:rPr>
            </w:pPr>
          </w:p>
        </w:tc>
        <w:tc>
          <w:tcPr>
            <w:tcW w:w="876" w:type="dxa"/>
          </w:tcPr>
          <w:p w14:paraId="62698BF4" w14:textId="178CC1E1" w:rsidR="00772D20" w:rsidRPr="009515D2" w:rsidRDefault="00772D20" w:rsidP="00A85036">
            <w:pPr>
              <w:spacing w:line="276" w:lineRule="auto"/>
              <w:jc w:val="right"/>
              <w:rPr>
                <w:i/>
                <w:iCs/>
                <w:sz w:val="22"/>
                <w:szCs w:val="22"/>
              </w:rPr>
            </w:pPr>
          </w:p>
        </w:tc>
      </w:tr>
      <w:tr w:rsidR="00772D20" w:rsidRPr="009515D2" w14:paraId="49896A63" w14:textId="77777777" w:rsidTr="00772D20">
        <w:tc>
          <w:tcPr>
            <w:tcW w:w="1980" w:type="dxa"/>
            <w:tcBorders>
              <w:top w:val="single" w:sz="4" w:space="0" w:color="auto"/>
            </w:tcBorders>
          </w:tcPr>
          <w:p w14:paraId="39869AF3" w14:textId="08DB46EA" w:rsidR="00772D20" w:rsidRPr="009515D2" w:rsidRDefault="00772D20"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7BF324CE"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D7EC72" w14:textId="6CAEED55" w:rsidR="00772D20" w:rsidRPr="009515D2" w:rsidRDefault="008D46B4" w:rsidP="00A85036">
            <w:pPr>
              <w:spacing w:line="276" w:lineRule="auto"/>
              <w:jc w:val="right"/>
              <w:rPr>
                <w:sz w:val="22"/>
                <w:szCs w:val="22"/>
              </w:rPr>
            </w:pPr>
            <w:r>
              <w:rPr>
                <w:sz w:val="22"/>
                <w:szCs w:val="22"/>
              </w:rPr>
              <w:t>10.54</w:t>
            </w:r>
          </w:p>
        </w:tc>
        <w:tc>
          <w:tcPr>
            <w:tcW w:w="1012" w:type="dxa"/>
            <w:tcBorders>
              <w:top w:val="single" w:sz="4" w:space="0" w:color="auto"/>
            </w:tcBorders>
          </w:tcPr>
          <w:p w14:paraId="2B96A3C3" w14:textId="7265AC6C" w:rsidR="00772D20" w:rsidRPr="009515D2" w:rsidRDefault="008D46B4" w:rsidP="00A85036">
            <w:pPr>
              <w:spacing w:line="276" w:lineRule="auto"/>
              <w:jc w:val="right"/>
              <w:rPr>
                <w:b/>
                <w:bCs/>
                <w:sz w:val="22"/>
                <w:szCs w:val="22"/>
              </w:rPr>
            </w:pPr>
            <w:r>
              <w:rPr>
                <w:b/>
                <w:bCs/>
                <w:sz w:val="22"/>
                <w:szCs w:val="22"/>
              </w:rPr>
              <w:t>0.001</w:t>
            </w:r>
          </w:p>
        </w:tc>
        <w:tc>
          <w:tcPr>
            <w:tcW w:w="996" w:type="dxa"/>
            <w:tcBorders>
              <w:top w:val="single" w:sz="4" w:space="0" w:color="auto"/>
            </w:tcBorders>
          </w:tcPr>
          <w:p w14:paraId="4D153B38" w14:textId="363BB4CC" w:rsidR="00772D20" w:rsidRPr="009515D2" w:rsidRDefault="00A747FF" w:rsidP="00A85036">
            <w:pPr>
              <w:spacing w:line="276" w:lineRule="auto"/>
              <w:jc w:val="right"/>
              <w:rPr>
                <w:sz w:val="22"/>
                <w:szCs w:val="22"/>
              </w:rPr>
            </w:pPr>
            <w:r>
              <w:rPr>
                <w:sz w:val="22"/>
                <w:szCs w:val="22"/>
              </w:rPr>
              <w:t>9.97</w:t>
            </w:r>
          </w:p>
        </w:tc>
        <w:tc>
          <w:tcPr>
            <w:tcW w:w="1013" w:type="dxa"/>
            <w:tcBorders>
              <w:top w:val="single" w:sz="4" w:space="0" w:color="auto"/>
            </w:tcBorders>
          </w:tcPr>
          <w:p w14:paraId="428DA2D8" w14:textId="5E64488E" w:rsidR="008D46B4" w:rsidRPr="009515D2" w:rsidRDefault="008D46B4" w:rsidP="008D46B4">
            <w:pPr>
              <w:spacing w:line="276" w:lineRule="auto"/>
              <w:jc w:val="right"/>
              <w:rPr>
                <w:b/>
                <w:bCs/>
                <w:sz w:val="22"/>
                <w:szCs w:val="22"/>
              </w:rPr>
            </w:pPr>
            <w:r>
              <w:rPr>
                <w:b/>
                <w:bCs/>
                <w:sz w:val="22"/>
                <w:szCs w:val="22"/>
              </w:rPr>
              <w:t>0.00</w:t>
            </w:r>
            <w:r w:rsidR="00A747FF">
              <w:rPr>
                <w:b/>
                <w:bCs/>
                <w:sz w:val="22"/>
                <w:szCs w:val="22"/>
              </w:rPr>
              <w:t>2</w:t>
            </w:r>
          </w:p>
        </w:tc>
        <w:tc>
          <w:tcPr>
            <w:tcW w:w="996" w:type="dxa"/>
            <w:tcBorders>
              <w:top w:val="single" w:sz="4" w:space="0" w:color="auto"/>
            </w:tcBorders>
          </w:tcPr>
          <w:p w14:paraId="4EAD0798" w14:textId="514F7EC4" w:rsidR="00772D20" w:rsidRPr="009515D2" w:rsidRDefault="004654D8" w:rsidP="00A85036">
            <w:pPr>
              <w:spacing w:line="276" w:lineRule="auto"/>
              <w:jc w:val="right"/>
              <w:rPr>
                <w:sz w:val="22"/>
                <w:szCs w:val="22"/>
              </w:rPr>
            </w:pPr>
            <w:r>
              <w:rPr>
                <w:sz w:val="22"/>
                <w:szCs w:val="22"/>
              </w:rPr>
              <w:t>0.0</w:t>
            </w:r>
            <w:r w:rsidR="000C5833">
              <w:rPr>
                <w:sz w:val="22"/>
                <w:szCs w:val="22"/>
              </w:rPr>
              <w:t>1</w:t>
            </w:r>
          </w:p>
        </w:tc>
        <w:tc>
          <w:tcPr>
            <w:tcW w:w="1013" w:type="dxa"/>
            <w:tcBorders>
              <w:top w:val="single" w:sz="4" w:space="0" w:color="auto"/>
            </w:tcBorders>
          </w:tcPr>
          <w:p w14:paraId="5F0924DD" w14:textId="5EB748FE" w:rsidR="00772D20" w:rsidRPr="004654D8" w:rsidRDefault="004654D8" w:rsidP="00A85036">
            <w:pPr>
              <w:spacing w:line="276" w:lineRule="auto"/>
              <w:jc w:val="right"/>
              <w:rPr>
                <w:sz w:val="22"/>
                <w:szCs w:val="22"/>
              </w:rPr>
            </w:pPr>
            <w:r w:rsidRPr="004654D8">
              <w:rPr>
                <w:sz w:val="22"/>
                <w:szCs w:val="22"/>
              </w:rPr>
              <w:t>0.</w:t>
            </w:r>
            <w:r w:rsidR="000C5833">
              <w:rPr>
                <w:sz w:val="22"/>
                <w:szCs w:val="22"/>
              </w:rPr>
              <w:t>913</w:t>
            </w:r>
          </w:p>
        </w:tc>
        <w:tc>
          <w:tcPr>
            <w:tcW w:w="996" w:type="dxa"/>
          </w:tcPr>
          <w:p w14:paraId="7CD81988" w14:textId="35769B81" w:rsidR="00772D20" w:rsidRPr="009515D2" w:rsidRDefault="00772D20" w:rsidP="00A85036">
            <w:pPr>
              <w:spacing w:line="276" w:lineRule="auto"/>
              <w:jc w:val="right"/>
              <w:rPr>
                <w:sz w:val="22"/>
                <w:szCs w:val="22"/>
              </w:rPr>
            </w:pPr>
          </w:p>
        </w:tc>
        <w:tc>
          <w:tcPr>
            <w:tcW w:w="1013" w:type="dxa"/>
          </w:tcPr>
          <w:p w14:paraId="09588227" w14:textId="63D675EB" w:rsidR="00772D20" w:rsidRPr="009515D2" w:rsidRDefault="00772D20" w:rsidP="00A85036">
            <w:pPr>
              <w:spacing w:line="276" w:lineRule="auto"/>
              <w:jc w:val="right"/>
              <w:rPr>
                <w:b/>
                <w:bCs/>
                <w:sz w:val="22"/>
                <w:szCs w:val="22"/>
              </w:rPr>
            </w:pPr>
          </w:p>
        </w:tc>
        <w:tc>
          <w:tcPr>
            <w:tcW w:w="996" w:type="dxa"/>
          </w:tcPr>
          <w:p w14:paraId="2385BC81" w14:textId="5F6FECA6" w:rsidR="00772D20" w:rsidRPr="009515D2" w:rsidRDefault="00772D20" w:rsidP="00A85036">
            <w:pPr>
              <w:spacing w:line="276" w:lineRule="auto"/>
              <w:jc w:val="right"/>
              <w:rPr>
                <w:sz w:val="22"/>
                <w:szCs w:val="22"/>
              </w:rPr>
            </w:pPr>
          </w:p>
        </w:tc>
        <w:tc>
          <w:tcPr>
            <w:tcW w:w="876" w:type="dxa"/>
          </w:tcPr>
          <w:p w14:paraId="5C9D6C64" w14:textId="2E5A760F" w:rsidR="00772D20" w:rsidRPr="009515D2" w:rsidRDefault="00772D20" w:rsidP="00A85036">
            <w:pPr>
              <w:spacing w:line="276" w:lineRule="auto"/>
              <w:jc w:val="right"/>
              <w:rPr>
                <w:i/>
                <w:iCs/>
                <w:sz w:val="22"/>
                <w:szCs w:val="22"/>
              </w:rPr>
            </w:pPr>
          </w:p>
        </w:tc>
      </w:tr>
      <w:tr w:rsidR="00772D20" w:rsidRPr="009515D2" w14:paraId="6B28A648" w14:textId="77777777" w:rsidTr="004B1EA4">
        <w:trPr>
          <w:trHeight w:val="60"/>
        </w:trPr>
        <w:tc>
          <w:tcPr>
            <w:tcW w:w="1980" w:type="dxa"/>
          </w:tcPr>
          <w:p w14:paraId="37C3382C" w14:textId="2321B3F4" w:rsidR="00772D20" w:rsidRPr="009515D2" w:rsidRDefault="00772D20" w:rsidP="00A85036">
            <w:pPr>
              <w:spacing w:line="276" w:lineRule="auto"/>
              <w:jc w:val="right"/>
              <w:rPr>
                <w:sz w:val="22"/>
                <w:szCs w:val="22"/>
              </w:rPr>
            </w:pPr>
            <w:r w:rsidRPr="009515D2">
              <w:rPr>
                <w:sz w:val="22"/>
                <w:szCs w:val="22"/>
              </w:rPr>
              <w:t>Inoculation (I)</w:t>
            </w:r>
          </w:p>
        </w:tc>
        <w:tc>
          <w:tcPr>
            <w:tcW w:w="536" w:type="dxa"/>
          </w:tcPr>
          <w:p w14:paraId="574ED284"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Pr>
          <w:p w14:paraId="05EEE654" w14:textId="75CB2A8C" w:rsidR="00772D20" w:rsidRPr="009515D2" w:rsidRDefault="008D46B4" w:rsidP="00A85036">
            <w:pPr>
              <w:spacing w:line="276" w:lineRule="auto"/>
              <w:jc w:val="right"/>
              <w:rPr>
                <w:sz w:val="22"/>
                <w:szCs w:val="22"/>
              </w:rPr>
            </w:pPr>
            <w:r>
              <w:rPr>
                <w:sz w:val="22"/>
                <w:szCs w:val="22"/>
              </w:rPr>
              <w:t>0.65</w:t>
            </w:r>
          </w:p>
        </w:tc>
        <w:tc>
          <w:tcPr>
            <w:tcW w:w="1012" w:type="dxa"/>
          </w:tcPr>
          <w:p w14:paraId="3906C5DC" w14:textId="5105980C" w:rsidR="00772D20" w:rsidRPr="009515D2" w:rsidRDefault="008D46B4" w:rsidP="00A85036">
            <w:pPr>
              <w:spacing w:line="276" w:lineRule="auto"/>
              <w:jc w:val="right"/>
              <w:rPr>
                <w:sz w:val="22"/>
                <w:szCs w:val="22"/>
              </w:rPr>
            </w:pPr>
            <w:r>
              <w:rPr>
                <w:sz w:val="22"/>
                <w:szCs w:val="22"/>
              </w:rPr>
              <w:t>0.421</w:t>
            </w:r>
          </w:p>
        </w:tc>
        <w:tc>
          <w:tcPr>
            <w:tcW w:w="996" w:type="dxa"/>
          </w:tcPr>
          <w:p w14:paraId="53E15C3E" w14:textId="4C254606" w:rsidR="00772D20" w:rsidRPr="009515D2" w:rsidRDefault="008D46B4" w:rsidP="00A85036">
            <w:pPr>
              <w:spacing w:line="276" w:lineRule="auto"/>
              <w:jc w:val="right"/>
              <w:rPr>
                <w:sz w:val="22"/>
                <w:szCs w:val="22"/>
              </w:rPr>
            </w:pPr>
            <w:r>
              <w:rPr>
                <w:sz w:val="22"/>
                <w:szCs w:val="22"/>
              </w:rPr>
              <w:t>0.</w:t>
            </w:r>
            <w:r w:rsidR="00A747FF">
              <w:rPr>
                <w:sz w:val="22"/>
                <w:szCs w:val="22"/>
              </w:rPr>
              <w:t>34</w:t>
            </w:r>
          </w:p>
        </w:tc>
        <w:tc>
          <w:tcPr>
            <w:tcW w:w="1013" w:type="dxa"/>
          </w:tcPr>
          <w:p w14:paraId="079C8FC4" w14:textId="5E096C68" w:rsidR="00772D20" w:rsidRPr="009515D2" w:rsidRDefault="008D46B4" w:rsidP="00A85036">
            <w:pPr>
              <w:spacing w:line="276" w:lineRule="auto"/>
              <w:jc w:val="right"/>
              <w:rPr>
                <w:sz w:val="22"/>
                <w:szCs w:val="22"/>
              </w:rPr>
            </w:pPr>
            <w:r>
              <w:rPr>
                <w:sz w:val="22"/>
                <w:szCs w:val="22"/>
              </w:rPr>
              <w:t>0.</w:t>
            </w:r>
            <w:r w:rsidR="00A747FF">
              <w:rPr>
                <w:sz w:val="22"/>
                <w:szCs w:val="22"/>
              </w:rPr>
              <w:t>561</w:t>
            </w:r>
          </w:p>
        </w:tc>
        <w:tc>
          <w:tcPr>
            <w:tcW w:w="996" w:type="dxa"/>
          </w:tcPr>
          <w:p w14:paraId="1C44127E" w14:textId="47D51476" w:rsidR="00772D20" w:rsidRPr="009515D2" w:rsidRDefault="004654D8" w:rsidP="00A85036">
            <w:pPr>
              <w:spacing w:line="276" w:lineRule="auto"/>
              <w:jc w:val="right"/>
              <w:rPr>
                <w:sz w:val="22"/>
                <w:szCs w:val="22"/>
              </w:rPr>
            </w:pPr>
            <w:r>
              <w:rPr>
                <w:sz w:val="22"/>
                <w:szCs w:val="22"/>
              </w:rPr>
              <w:t>0.2</w:t>
            </w:r>
            <w:r w:rsidR="000C5833">
              <w:rPr>
                <w:sz w:val="22"/>
                <w:szCs w:val="22"/>
              </w:rPr>
              <w:t>8</w:t>
            </w:r>
          </w:p>
        </w:tc>
        <w:tc>
          <w:tcPr>
            <w:tcW w:w="1013" w:type="dxa"/>
          </w:tcPr>
          <w:p w14:paraId="7A863FC4" w14:textId="2D7AE862" w:rsidR="00772D20" w:rsidRPr="009515D2" w:rsidRDefault="004654D8" w:rsidP="00A85036">
            <w:pPr>
              <w:spacing w:line="276" w:lineRule="auto"/>
              <w:jc w:val="right"/>
              <w:rPr>
                <w:sz w:val="22"/>
                <w:szCs w:val="22"/>
              </w:rPr>
            </w:pPr>
            <w:r>
              <w:rPr>
                <w:sz w:val="22"/>
                <w:szCs w:val="22"/>
              </w:rPr>
              <w:t>0.</w:t>
            </w:r>
            <w:r w:rsidR="000C5833">
              <w:rPr>
                <w:sz w:val="22"/>
                <w:szCs w:val="22"/>
              </w:rPr>
              <w:t>597</w:t>
            </w:r>
          </w:p>
        </w:tc>
        <w:tc>
          <w:tcPr>
            <w:tcW w:w="996" w:type="dxa"/>
          </w:tcPr>
          <w:p w14:paraId="0B4933CC" w14:textId="3E00819E" w:rsidR="00772D20" w:rsidRPr="009515D2" w:rsidRDefault="00772D20" w:rsidP="00A85036">
            <w:pPr>
              <w:spacing w:line="276" w:lineRule="auto"/>
              <w:jc w:val="right"/>
              <w:rPr>
                <w:sz w:val="22"/>
                <w:szCs w:val="22"/>
              </w:rPr>
            </w:pPr>
          </w:p>
        </w:tc>
        <w:tc>
          <w:tcPr>
            <w:tcW w:w="1013" w:type="dxa"/>
          </w:tcPr>
          <w:p w14:paraId="1254DAAD" w14:textId="051CD413" w:rsidR="00772D20" w:rsidRPr="009515D2" w:rsidRDefault="00772D20" w:rsidP="00A85036">
            <w:pPr>
              <w:spacing w:line="276" w:lineRule="auto"/>
              <w:jc w:val="right"/>
              <w:rPr>
                <w:sz w:val="22"/>
                <w:szCs w:val="22"/>
              </w:rPr>
            </w:pPr>
          </w:p>
        </w:tc>
        <w:tc>
          <w:tcPr>
            <w:tcW w:w="996" w:type="dxa"/>
          </w:tcPr>
          <w:p w14:paraId="5C55CFD9" w14:textId="44BF9751" w:rsidR="00772D20" w:rsidRPr="009515D2" w:rsidRDefault="00772D20" w:rsidP="00A85036">
            <w:pPr>
              <w:spacing w:line="276" w:lineRule="auto"/>
              <w:jc w:val="right"/>
              <w:rPr>
                <w:sz w:val="22"/>
                <w:szCs w:val="22"/>
              </w:rPr>
            </w:pPr>
          </w:p>
        </w:tc>
        <w:tc>
          <w:tcPr>
            <w:tcW w:w="876" w:type="dxa"/>
          </w:tcPr>
          <w:p w14:paraId="6313B017" w14:textId="7060984C" w:rsidR="00772D20" w:rsidRPr="009515D2" w:rsidRDefault="00772D20" w:rsidP="00A85036">
            <w:pPr>
              <w:spacing w:line="276" w:lineRule="auto"/>
              <w:jc w:val="right"/>
              <w:rPr>
                <w:sz w:val="22"/>
                <w:szCs w:val="22"/>
              </w:rPr>
            </w:pPr>
          </w:p>
        </w:tc>
      </w:tr>
      <w:tr w:rsidR="00772D20" w:rsidRPr="009515D2" w14:paraId="276C464A" w14:textId="77777777" w:rsidTr="004B1EA4">
        <w:tc>
          <w:tcPr>
            <w:tcW w:w="1980" w:type="dxa"/>
          </w:tcPr>
          <w:p w14:paraId="117FFFF0" w14:textId="538B42F4" w:rsidR="00772D20" w:rsidRPr="009515D2" w:rsidRDefault="00772D20" w:rsidP="00A85036">
            <w:pPr>
              <w:spacing w:line="276" w:lineRule="auto"/>
              <w:jc w:val="right"/>
              <w:rPr>
                <w:sz w:val="22"/>
                <w:szCs w:val="22"/>
              </w:rPr>
            </w:pPr>
            <w:r w:rsidRPr="009515D2">
              <w:rPr>
                <w:sz w:val="22"/>
                <w:szCs w:val="22"/>
              </w:rPr>
              <w:t>N*I</w:t>
            </w:r>
          </w:p>
        </w:tc>
        <w:tc>
          <w:tcPr>
            <w:tcW w:w="536" w:type="dxa"/>
          </w:tcPr>
          <w:p w14:paraId="768A5441" w14:textId="3CBA14BA" w:rsidR="00772D20" w:rsidRPr="009515D2" w:rsidRDefault="00772D20" w:rsidP="00A85036">
            <w:pPr>
              <w:spacing w:line="276" w:lineRule="auto"/>
              <w:jc w:val="right"/>
              <w:rPr>
                <w:sz w:val="22"/>
                <w:szCs w:val="22"/>
              </w:rPr>
            </w:pPr>
            <w:r w:rsidRPr="009515D2">
              <w:rPr>
                <w:sz w:val="22"/>
                <w:szCs w:val="22"/>
              </w:rPr>
              <w:t>1</w:t>
            </w:r>
          </w:p>
        </w:tc>
        <w:tc>
          <w:tcPr>
            <w:tcW w:w="996" w:type="dxa"/>
          </w:tcPr>
          <w:p w14:paraId="33CF390D" w14:textId="3691D34C" w:rsidR="00772D20" w:rsidRPr="009515D2" w:rsidRDefault="008D46B4" w:rsidP="00A85036">
            <w:pPr>
              <w:spacing w:line="276" w:lineRule="auto"/>
              <w:jc w:val="right"/>
              <w:rPr>
                <w:sz w:val="22"/>
                <w:szCs w:val="22"/>
              </w:rPr>
            </w:pPr>
            <w:r>
              <w:rPr>
                <w:sz w:val="22"/>
                <w:szCs w:val="22"/>
              </w:rPr>
              <w:t>3.06</w:t>
            </w:r>
          </w:p>
        </w:tc>
        <w:tc>
          <w:tcPr>
            <w:tcW w:w="1012" w:type="dxa"/>
          </w:tcPr>
          <w:p w14:paraId="2FCC6FE1" w14:textId="56383A1A" w:rsidR="00772D20" w:rsidRPr="009515D2" w:rsidRDefault="008D46B4" w:rsidP="00A85036">
            <w:pPr>
              <w:spacing w:line="276" w:lineRule="auto"/>
              <w:jc w:val="right"/>
              <w:rPr>
                <w:i/>
                <w:iCs/>
                <w:sz w:val="22"/>
                <w:szCs w:val="22"/>
              </w:rPr>
            </w:pPr>
            <w:r>
              <w:rPr>
                <w:i/>
                <w:iCs/>
                <w:sz w:val="22"/>
                <w:szCs w:val="22"/>
              </w:rPr>
              <w:t>0.080</w:t>
            </w:r>
          </w:p>
        </w:tc>
        <w:tc>
          <w:tcPr>
            <w:tcW w:w="996" w:type="dxa"/>
          </w:tcPr>
          <w:p w14:paraId="50ECE181" w14:textId="7D740BA8" w:rsidR="00772D20" w:rsidRPr="009515D2" w:rsidRDefault="008D46B4" w:rsidP="00A85036">
            <w:pPr>
              <w:spacing w:line="276" w:lineRule="auto"/>
              <w:jc w:val="right"/>
              <w:rPr>
                <w:sz w:val="22"/>
                <w:szCs w:val="22"/>
              </w:rPr>
            </w:pPr>
            <w:r>
              <w:rPr>
                <w:sz w:val="22"/>
                <w:szCs w:val="22"/>
              </w:rPr>
              <w:t>0.</w:t>
            </w:r>
            <w:r w:rsidR="00A747FF">
              <w:rPr>
                <w:sz w:val="22"/>
                <w:szCs w:val="22"/>
              </w:rPr>
              <w:t>01</w:t>
            </w:r>
          </w:p>
        </w:tc>
        <w:tc>
          <w:tcPr>
            <w:tcW w:w="1013" w:type="dxa"/>
          </w:tcPr>
          <w:p w14:paraId="2A93F8BE" w14:textId="4BEEF89A" w:rsidR="00772D20" w:rsidRPr="009515D2" w:rsidRDefault="008D46B4" w:rsidP="00A85036">
            <w:pPr>
              <w:spacing w:line="276" w:lineRule="auto"/>
              <w:jc w:val="right"/>
              <w:rPr>
                <w:sz w:val="22"/>
                <w:szCs w:val="22"/>
              </w:rPr>
            </w:pPr>
            <w:r>
              <w:rPr>
                <w:sz w:val="22"/>
                <w:szCs w:val="22"/>
              </w:rPr>
              <w:t>0.</w:t>
            </w:r>
            <w:r w:rsidR="00A747FF">
              <w:rPr>
                <w:sz w:val="22"/>
                <w:szCs w:val="22"/>
              </w:rPr>
              <w:t>929</w:t>
            </w:r>
          </w:p>
        </w:tc>
        <w:tc>
          <w:tcPr>
            <w:tcW w:w="996" w:type="dxa"/>
          </w:tcPr>
          <w:p w14:paraId="09BA5390" w14:textId="25F3D33E" w:rsidR="00772D20" w:rsidRPr="009515D2" w:rsidRDefault="000C5833" w:rsidP="00A85036">
            <w:pPr>
              <w:spacing w:line="276" w:lineRule="auto"/>
              <w:jc w:val="right"/>
              <w:rPr>
                <w:sz w:val="22"/>
                <w:szCs w:val="22"/>
              </w:rPr>
            </w:pPr>
            <w:r>
              <w:rPr>
                <w:sz w:val="22"/>
                <w:szCs w:val="22"/>
              </w:rPr>
              <w:t>1.40</w:t>
            </w:r>
          </w:p>
        </w:tc>
        <w:tc>
          <w:tcPr>
            <w:tcW w:w="1013" w:type="dxa"/>
          </w:tcPr>
          <w:p w14:paraId="4C247A2D" w14:textId="697AEEFC" w:rsidR="00772D20" w:rsidRPr="009515D2" w:rsidRDefault="004654D8" w:rsidP="00A85036">
            <w:pPr>
              <w:spacing w:line="276" w:lineRule="auto"/>
              <w:jc w:val="right"/>
              <w:rPr>
                <w:sz w:val="22"/>
                <w:szCs w:val="22"/>
              </w:rPr>
            </w:pPr>
            <w:r>
              <w:rPr>
                <w:sz w:val="22"/>
                <w:szCs w:val="22"/>
              </w:rPr>
              <w:t>0.</w:t>
            </w:r>
            <w:r w:rsidR="000C5833">
              <w:rPr>
                <w:sz w:val="22"/>
                <w:szCs w:val="22"/>
              </w:rPr>
              <w:t>237</w:t>
            </w:r>
          </w:p>
        </w:tc>
        <w:tc>
          <w:tcPr>
            <w:tcW w:w="996" w:type="dxa"/>
          </w:tcPr>
          <w:p w14:paraId="2E6FF966" w14:textId="4ACB9D39" w:rsidR="00772D20" w:rsidRPr="009515D2" w:rsidRDefault="00772D20" w:rsidP="00A85036">
            <w:pPr>
              <w:spacing w:line="276" w:lineRule="auto"/>
              <w:jc w:val="right"/>
              <w:rPr>
                <w:sz w:val="22"/>
                <w:szCs w:val="22"/>
              </w:rPr>
            </w:pPr>
          </w:p>
        </w:tc>
        <w:tc>
          <w:tcPr>
            <w:tcW w:w="1013" w:type="dxa"/>
          </w:tcPr>
          <w:p w14:paraId="18BF8ADC" w14:textId="5526C11F" w:rsidR="00772D20" w:rsidRPr="009515D2" w:rsidRDefault="00772D20" w:rsidP="00A85036">
            <w:pPr>
              <w:spacing w:line="276" w:lineRule="auto"/>
              <w:jc w:val="right"/>
              <w:rPr>
                <w:b/>
                <w:bCs/>
                <w:sz w:val="22"/>
                <w:szCs w:val="22"/>
              </w:rPr>
            </w:pPr>
          </w:p>
        </w:tc>
        <w:tc>
          <w:tcPr>
            <w:tcW w:w="996" w:type="dxa"/>
          </w:tcPr>
          <w:p w14:paraId="073ED45F" w14:textId="1E0C33AA" w:rsidR="00772D20" w:rsidRPr="009515D2" w:rsidRDefault="00772D20" w:rsidP="00A85036">
            <w:pPr>
              <w:spacing w:line="276" w:lineRule="auto"/>
              <w:jc w:val="right"/>
              <w:rPr>
                <w:sz w:val="22"/>
                <w:szCs w:val="22"/>
              </w:rPr>
            </w:pPr>
          </w:p>
        </w:tc>
        <w:tc>
          <w:tcPr>
            <w:tcW w:w="876" w:type="dxa"/>
          </w:tcPr>
          <w:p w14:paraId="1065E7B4" w14:textId="6F86B64A" w:rsidR="00772D20" w:rsidRPr="009515D2" w:rsidRDefault="00772D20" w:rsidP="00A85036">
            <w:pPr>
              <w:spacing w:line="276" w:lineRule="auto"/>
              <w:jc w:val="right"/>
              <w:rPr>
                <w:sz w:val="22"/>
                <w:szCs w:val="22"/>
              </w:rPr>
            </w:pPr>
          </w:p>
        </w:tc>
      </w:tr>
    </w:tbl>
    <w:p w14:paraId="7FD152BB" w14:textId="77777777" w:rsidR="007A2F1C" w:rsidRDefault="007A2F1C" w:rsidP="00A754EC">
      <w:pPr>
        <w:spacing w:line="360" w:lineRule="auto"/>
      </w:pPr>
    </w:p>
    <w:p w14:paraId="41234A95" w14:textId="376B4BCA" w:rsidR="0033651D" w:rsidRDefault="007A2F1C" w:rsidP="00A754EC">
      <w:pPr>
        <w:spacing w:line="360" w:lineRule="auto"/>
        <w:sectPr w:rsidR="0033651D" w:rsidSect="00772287">
          <w:pgSz w:w="15840" w:h="12240" w:orient="landscape"/>
          <w:pgMar w:top="1440" w:right="1440" w:bottom="1440" w:left="1440" w:header="720" w:footer="720" w:gutter="0"/>
          <w:lnNumType w:countBy="1" w:restart="continuous"/>
          <w:cols w:space="720"/>
          <w:docGrid w:linePitch="360"/>
        </w:sect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proofErr w:type="spellStart"/>
      <w:r>
        <w:rPr>
          <w:i/>
          <w:iCs/>
        </w:rPr>
        <w:t>A</w:t>
      </w:r>
      <w:r>
        <w:rPr>
          <w:vertAlign w:val="subscript"/>
        </w:rPr>
        <w:t>net</w:t>
      </w:r>
      <w:proofErr w:type="spellEnd"/>
      <w:r>
        <w:t>=light saturated net photosynthesis</w:t>
      </w:r>
      <w:r w:rsidRPr="00A01023">
        <w:t xml:space="preserve"> </w:t>
      </w:r>
      <w:r>
        <w:t xml:space="preserve">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Pr="00D07058">
        <w:rPr>
          <w:i/>
          <w:iCs/>
        </w:rPr>
        <w:t xml:space="preserve"> </w:t>
      </w:r>
      <w:r>
        <w:rPr>
          <w:i/>
          <w:iCs/>
        </w:rPr>
        <w:t>V</w:t>
      </w:r>
      <w:r>
        <w:rPr>
          <w:vertAlign w:val="subscript"/>
        </w:rPr>
        <w:t>cmax25</w:t>
      </w:r>
      <w:r>
        <w:t>=maximum rate of Rubisco carboxylation</w:t>
      </w:r>
      <w:r w:rsidR="004B1EA4" w:rsidRPr="004B1EA4">
        <w:t xml:space="preserve"> </w:t>
      </w:r>
      <w:r w:rsidR="004B1EA4">
        <w:t>standardized to 25</w:t>
      </w:r>
      <w:r w:rsidR="004B1EA4">
        <w:sym w:font="Symbol" w:char="F0B0"/>
      </w:r>
      <w:r w:rsidR="004B1EA4">
        <w:t>C</w:t>
      </w:r>
      <w:r>
        <w:t xml:space="preserve">; </w:t>
      </w:r>
      <w:r w:rsidRPr="00D07058">
        <w:rPr>
          <w:i/>
          <w:iCs/>
        </w:rPr>
        <w:t>J</w:t>
      </w:r>
      <w:r w:rsidRPr="00D07058">
        <w:rPr>
          <w:vertAlign w:val="subscript"/>
        </w:rPr>
        <w:t>max25</w:t>
      </w:r>
      <w:r>
        <w:t>=</w:t>
      </w:r>
      <w:r w:rsidRPr="00D07058">
        <w:t>maximum</w:t>
      </w:r>
      <w:r>
        <w:t xml:space="preserve"> rate of electron transport for RuBP regeneration</w:t>
      </w:r>
      <w:r w:rsidR="004B1EA4" w:rsidRPr="004B1EA4">
        <w:t xml:space="preserve"> </w:t>
      </w:r>
      <w:r w:rsidR="004B1EA4">
        <w:t>standardized to 25</w:t>
      </w:r>
      <w:r w:rsidR="004B1EA4">
        <w:sym w:font="Symbol" w:char="F0B0"/>
      </w:r>
      <w:r w:rsidR="004B1EA4">
        <w:t>C</w:t>
      </w:r>
      <w:r>
        <w:t xml:space="preserve">, </w:t>
      </w:r>
      <w:r>
        <w:rPr>
          <w:i/>
          <w:iCs/>
        </w:rPr>
        <w:t>J</w:t>
      </w:r>
      <w:r>
        <w:rPr>
          <w:vertAlign w:val="subscript"/>
        </w:rPr>
        <w:t>max25</w:t>
      </w:r>
      <w:r>
        <w:t>:</w:t>
      </w:r>
      <w:r w:rsidRPr="00D07058">
        <w:rPr>
          <w:i/>
          <w:iCs/>
        </w:rPr>
        <w:t>V</w:t>
      </w:r>
      <w:r w:rsidRPr="00F21918">
        <w:rPr>
          <w:vertAlign w:val="subscript"/>
        </w:rPr>
        <w:t>cmax25</w:t>
      </w:r>
      <w:r>
        <w:t xml:space="preserve">=the ratio of </w:t>
      </w:r>
      <w:r>
        <w:rPr>
          <w:i/>
          <w:iCs/>
        </w:rPr>
        <w:t>J</w:t>
      </w:r>
      <w:r>
        <w:rPr>
          <w:vertAlign w:val="subscript"/>
        </w:rPr>
        <w:t>max25</w:t>
      </w:r>
      <w:r>
        <w:t xml:space="preserve"> to </w:t>
      </w:r>
      <w:r>
        <w:rPr>
          <w:i/>
          <w:iCs/>
        </w:rPr>
        <w:t>V</w:t>
      </w:r>
      <w:r>
        <w:rPr>
          <w:vertAlign w:val="subscript"/>
        </w:rPr>
        <w:t>cmax25</w:t>
      </w:r>
      <w:r w:rsidR="0033651D">
        <w:t>, both standardized to 25</w:t>
      </w:r>
      <w:r w:rsidR="0033651D">
        <w:sym w:font="Symbol" w:char="F0B0"/>
      </w:r>
      <w:r w:rsidR="0033651D">
        <w:t>C;</w:t>
      </w:r>
      <w:r w:rsidRPr="004B1EA4">
        <w:t xml:space="preserve"> </w:t>
      </w:r>
      <w:r w:rsidR="004B1EA4" w:rsidRPr="004B1EA4">
        <w:rPr>
          <w:i/>
          <w:iCs/>
        </w:rPr>
        <w:t>R</w:t>
      </w:r>
      <w:r w:rsidR="004B1EA4" w:rsidRPr="004B1EA4">
        <w:rPr>
          <w:vertAlign w:val="subscript"/>
        </w:rPr>
        <w:t>d25</w:t>
      </w:r>
      <w:r w:rsidR="004B1EA4">
        <w:t>=dark respiration rate standardized to 25</w:t>
      </w:r>
      <w:r w:rsidR="004B1EA4">
        <w:sym w:font="Symbol" w:char="F0B0"/>
      </w:r>
      <w:r w:rsidR="004B1EA4">
        <w:t>C;</w:t>
      </w:r>
      <w:r w:rsidR="0033651D">
        <w:t xml:space="preserve"> </w:t>
      </w:r>
      <w:r w:rsidR="0033651D" w:rsidRPr="0033651D">
        <w:rPr>
          <w:i/>
          <w:iCs/>
        </w:rPr>
        <w:t>R</w:t>
      </w:r>
      <w:r w:rsidR="0033651D" w:rsidRPr="0033651D">
        <w:rPr>
          <w:vertAlign w:val="subscript"/>
        </w:rPr>
        <w:t>d25</w:t>
      </w:r>
      <w:r w:rsidR="0033651D" w:rsidRPr="0033651D">
        <w:t>:</w:t>
      </w:r>
      <w:r w:rsidR="0033651D" w:rsidRPr="0033651D">
        <w:rPr>
          <w:i/>
          <w:iCs/>
        </w:rPr>
        <w:t>V</w:t>
      </w:r>
      <w:r w:rsidR="0033651D" w:rsidRPr="0033651D">
        <w:rPr>
          <w:vertAlign w:val="subscript"/>
        </w:rPr>
        <w:t>cmax25</w:t>
      </w:r>
      <w:r w:rsidR="0033651D">
        <w:t xml:space="preserve">= ratio of </w:t>
      </w:r>
      <w:r w:rsidR="0033651D" w:rsidRPr="0033651D">
        <w:rPr>
          <w:i/>
          <w:iCs/>
        </w:rPr>
        <w:t>R</w:t>
      </w:r>
      <w:r w:rsidR="0033651D" w:rsidRPr="0033651D">
        <w:rPr>
          <w:vertAlign w:val="subscript"/>
        </w:rPr>
        <w:t>d25</w:t>
      </w:r>
      <w:r w:rsidR="0033651D">
        <w:t xml:space="preserve"> to </w:t>
      </w:r>
      <w:r w:rsidR="0033651D" w:rsidRPr="0033651D">
        <w:rPr>
          <w:i/>
          <w:iCs/>
        </w:rPr>
        <w:t>V</w:t>
      </w:r>
      <w:r w:rsidR="0033651D" w:rsidRPr="0033651D">
        <w:rPr>
          <w:vertAlign w:val="subscript"/>
        </w:rPr>
        <w:t>cmax25</w:t>
      </w:r>
      <w:r w:rsidR="0033651D">
        <w:t>, both standardized to 25</w:t>
      </w:r>
      <w:r w:rsidR="0033651D">
        <w:sym w:font="Symbol" w:char="F0B0"/>
      </w:r>
      <w:r w:rsidR="0033651D">
        <w:t>C;</w:t>
      </w:r>
      <w:r w:rsidR="004B1EA4">
        <w:t xml:space="preserve"> </w:t>
      </w:r>
      <w:proofErr w:type="spellStart"/>
      <w:r>
        <w:rPr>
          <w:i/>
          <w:iCs/>
        </w:rPr>
        <w:t>g</w:t>
      </w:r>
      <w:r>
        <w:rPr>
          <w:vertAlign w:val="subscript"/>
        </w:rPr>
        <w:t>s</w:t>
      </w:r>
      <w:proofErr w:type="spellEnd"/>
      <w:r>
        <w:t xml:space="preserve">=stomatal conductance 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00F00703">
        <w:rPr>
          <w:i/>
          <w:iCs/>
        </w:rPr>
        <w:t xml:space="preserve"> </w:t>
      </w:r>
      <w:proofErr w:type="spellStart"/>
      <w:r w:rsidR="00F00703">
        <w:rPr>
          <w:i/>
          <w:iCs/>
        </w:rPr>
        <w:t>C</w:t>
      </w:r>
      <w:r w:rsidR="00F00703">
        <w:rPr>
          <w:vertAlign w:val="subscript"/>
        </w:rPr>
        <w:t>i</w:t>
      </w:r>
      <w:r w:rsidR="00F00703">
        <w:t>:</w:t>
      </w:r>
      <w:r w:rsidR="00F00703">
        <w:rPr>
          <w:i/>
          <w:iCs/>
        </w:rPr>
        <w:t>C</w:t>
      </w:r>
      <w:r w:rsidR="00F00703">
        <w:rPr>
          <w:vertAlign w:val="subscript"/>
        </w:rPr>
        <w:t>a</w:t>
      </w:r>
      <w:proofErr w:type="spellEnd"/>
      <w:r w:rsidR="00F00703">
        <w:t>=ratio of intercellular CO</w:t>
      </w:r>
      <w:r w:rsidR="00F00703">
        <w:rPr>
          <w:vertAlign w:val="subscript"/>
        </w:rPr>
        <w:t>2</w:t>
      </w:r>
      <w:r w:rsidR="00F00703">
        <w:t xml:space="preserve"> to atmospheric CO</w:t>
      </w:r>
      <w:r w:rsidR="00F00703">
        <w:rPr>
          <w:vertAlign w:val="subscript"/>
        </w:rPr>
        <w:t>2</w:t>
      </w:r>
      <w:r>
        <w:t>.</w:t>
      </w:r>
    </w:p>
    <w:p w14:paraId="3310B983" w14:textId="464CA229" w:rsidR="003B6FAA" w:rsidRDefault="003B6FAA" w:rsidP="00A754EC">
      <w:pPr>
        <w:spacing w:line="360" w:lineRule="auto"/>
        <w:rPr>
          <w:b/>
          <w:bCs/>
        </w:rPr>
      </w:pPr>
      <w:r>
        <w:rPr>
          <w:b/>
          <w:bCs/>
        </w:rPr>
        <w:lastRenderedPageBreak/>
        <w:t>Figure 2</w:t>
      </w:r>
    </w:p>
    <w:p w14:paraId="04F5D345" w14:textId="7E2DDC28" w:rsidR="003B6FAA" w:rsidRDefault="0029276A" w:rsidP="00A754EC">
      <w:pPr>
        <w:spacing w:line="360" w:lineRule="auto"/>
        <w:rPr>
          <w:b/>
          <w:bCs/>
        </w:rPr>
      </w:pPr>
      <w:r>
        <w:rPr>
          <w:b/>
          <w:bCs/>
          <w:noProof/>
        </w:rPr>
        <w:drawing>
          <wp:inline distT="0" distB="0" distL="0" distR="0" wp14:anchorId="4063F7C5" wp14:editId="76A190A3">
            <wp:extent cx="5943600" cy="33020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1E3BD203" w14:textId="2867EB45" w:rsidR="003B6FAA" w:rsidRPr="00A85036" w:rsidRDefault="005214CF" w:rsidP="00A754EC">
      <w:pPr>
        <w:spacing w:line="360" w:lineRule="auto"/>
      </w:pPr>
      <w:r>
        <w:rPr>
          <w:b/>
          <w:bCs/>
        </w:rPr>
        <w:t>Figure 2</w:t>
      </w:r>
      <w:r>
        <w:t xml:space="preserve"> </w:t>
      </w:r>
      <w:r w:rsidRPr="001B10F7">
        <w:t>Effects</w:t>
      </w:r>
      <w:r>
        <w:t xml:space="preserve"> of soil nitrogen fertilization and inoculation on </w:t>
      </w:r>
      <w:r>
        <w:rPr>
          <w:i/>
          <w:iCs/>
        </w:rPr>
        <w:t>G. max</w:t>
      </w:r>
      <w:r>
        <w:t xml:space="preserve"> net photosynthesis (panel A), dark respiration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B), maximum Rubisco carboxylation rate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C), and the maximum electron transport for RuBP regeneration rate 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r w:rsidR="003B6FAA">
        <w:rPr>
          <w:i/>
          <w:iCs/>
        </w:rPr>
        <w:br w:type="page"/>
      </w:r>
    </w:p>
    <w:p w14:paraId="1C5FC593" w14:textId="11BD1784" w:rsidR="007A2F1C" w:rsidRDefault="00AF1559" w:rsidP="00A754EC">
      <w:pPr>
        <w:spacing w:line="360" w:lineRule="auto"/>
        <w:rPr>
          <w:i/>
          <w:iCs/>
        </w:rPr>
      </w:pPr>
      <w:r>
        <w:rPr>
          <w:i/>
          <w:iCs/>
        </w:rPr>
        <w:lastRenderedPageBreak/>
        <w:t>Tradeoffs between nitrogen and water usage</w:t>
      </w:r>
    </w:p>
    <w:p w14:paraId="192E5AB2" w14:textId="04B0E18A" w:rsidR="00C377A1" w:rsidRDefault="00957D32" w:rsidP="00A754EC">
      <w:pPr>
        <w:spacing w:line="360" w:lineRule="auto"/>
        <w:ind w:firstLine="720"/>
      </w:pPr>
      <w:r w:rsidRPr="00957D32">
        <w:rPr>
          <w:i/>
          <w:iCs/>
        </w:rPr>
        <w:t>PNUE</w:t>
      </w:r>
      <w:r w:rsidR="00021BEB">
        <w:t xml:space="preserve"> was determined through an interaction between nitrogen fertilization and inoculation (Table </w:t>
      </w:r>
      <w:r w:rsidR="0048004A">
        <w:t>4</w:t>
      </w:r>
      <w:r w:rsidR="00021BEB">
        <w:t>; Fig. 3</w:t>
      </w:r>
      <w:r w:rsidR="003A7574">
        <w:t>A</w:t>
      </w:r>
      <w:r w:rsidR="00021BEB">
        <w:t>).</w:t>
      </w:r>
      <w:r w:rsidR="00C377A1">
        <w:t xml:space="preserve"> This interaction indicated that inoculated individuals grown under low nitrogen fertilization (12.</w:t>
      </w:r>
      <w:r w:rsidR="000C5833">
        <w:t>60</w:t>
      </w:r>
      <w:r w:rsidR="00C377A1">
        <w:t xml:space="preserve"> </w:t>
      </w:r>
      <w:r w:rsidR="00C377A1" w:rsidRPr="008E75B9">
        <w:sym w:font="Symbol" w:char="F0B1"/>
      </w:r>
      <w:r w:rsidR="00C377A1">
        <w:t xml:space="preserve"> 0.</w:t>
      </w:r>
      <w:r w:rsidR="00C24060">
        <w:t>6</w:t>
      </w:r>
      <w:r w:rsidR="000C5833">
        <w:t>2</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had</w:t>
      </w:r>
      <w:r w:rsidR="000C5833">
        <w:t xml:space="preserve"> 17.3%</w:t>
      </w:r>
      <w:r w:rsidR="00C377A1">
        <w:t xml:space="preserve"> lower </w:t>
      </w:r>
      <w:r w:rsidR="00C377A1">
        <w:rPr>
          <w:i/>
          <w:iCs/>
        </w:rPr>
        <w:t>PNUE</w:t>
      </w:r>
      <w:r w:rsidR="00C377A1">
        <w:t xml:space="preserve"> than non-inoculated individuals also grown under low nitrogen fertilization (1</w:t>
      </w:r>
      <w:r w:rsidR="00C24060">
        <w:t>5</w:t>
      </w:r>
      <w:r w:rsidR="00C377A1">
        <w:t>.</w:t>
      </w:r>
      <w:r w:rsidR="000C5833">
        <w:t>23</w:t>
      </w:r>
      <w:r w:rsidR="00C377A1">
        <w:t xml:space="preserve"> </w:t>
      </w:r>
      <w:r w:rsidR="00C377A1" w:rsidRPr="008E75B9">
        <w:sym w:font="Symbol" w:char="F0B1"/>
      </w:r>
      <w:r w:rsidR="00C377A1">
        <w:t xml:space="preserve"> 0.6</w:t>
      </w:r>
      <w:r w:rsidR="000C5833">
        <w:t>4</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72033E">
        <w:t>; Tukey: p=0.0</w:t>
      </w:r>
      <w:r w:rsidR="000C5833">
        <w:t>24</w:t>
      </w:r>
      <w:r w:rsidR="00C377A1">
        <w:t>), with no difference in inoculation treatments under high nitrogen fertilization (Tukey: p=0.</w:t>
      </w:r>
      <w:r w:rsidR="000C5833">
        <w:t>799</w:t>
      </w:r>
      <w:r w:rsidR="0072033E">
        <w:t>)</w:t>
      </w:r>
      <w:r w:rsidR="00C377A1">
        <w:t xml:space="preserve">. We also observed a strong negative effect of soil nitrogen fertilization on </w:t>
      </w:r>
      <w:r w:rsidR="00C377A1">
        <w:rPr>
          <w:i/>
          <w:iCs/>
        </w:rPr>
        <w:t>PNUE</w:t>
      </w:r>
      <w:r w:rsidR="00C377A1">
        <w:t>, where individuals grown under high nitrogen fertilization (</w:t>
      </w:r>
      <w:r w:rsidR="0072033E">
        <w:t>8.</w:t>
      </w:r>
      <w:r w:rsidR="000C5833">
        <w:t>34</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xml:space="preserve">) had </w:t>
      </w:r>
      <w:r w:rsidR="000C5833">
        <w:t>40.1</w:t>
      </w:r>
      <w:r w:rsidR="00C377A1">
        <w:t xml:space="preserve">% lower </w:t>
      </w:r>
      <w:r w:rsidR="00C377A1" w:rsidRPr="0072033E">
        <w:rPr>
          <w:i/>
          <w:iCs/>
        </w:rPr>
        <w:t>PNUE</w:t>
      </w:r>
      <w:r w:rsidR="00C377A1">
        <w:t xml:space="preserve"> than those grown under low nitrogen fertilization (</w:t>
      </w:r>
      <w:r w:rsidR="0072033E">
        <w:t>13.</w:t>
      </w:r>
      <w:r w:rsidR="00C24060">
        <w:t>9</w:t>
      </w:r>
      <w:r w:rsidR="000C5833">
        <w:t>2</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Tukey: p</w:t>
      </w:r>
      <w:r w:rsidR="0072033E">
        <w:t>&lt;0.001</w:t>
      </w:r>
      <w:r w:rsidR="00C377A1">
        <w:t xml:space="preserve">). There was no individual inoculation effect on </w:t>
      </w:r>
      <w:r w:rsidR="00C377A1" w:rsidRPr="0072033E">
        <w:rPr>
          <w:i/>
          <w:iCs/>
        </w:rPr>
        <w:t>PNUE</w:t>
      </w:r>
      <w:r w:rsidR="00C377A1">
        <w:t xml:space="preserve"> (Table 4; Fig. 3A).</w:t>
      </w:r>
    </w:p>
    <w:p w14:paraId="2A95FC17" w14:textId="0B1B61DE" w:rsidR="00061330" w:rsidRDefault="00C24060" w:rsidP="00C24060">
      <w:pPr>
        <w:spacing w:line="360" w:lineRule="auto"/>
        <w:ind w:firstLine="720"/>
      </w:pPr>
      <w:r>
        <w:t xml:space="preserve">There was no effect of nitrogen fertilization, inoculation, or any observable interaction between fertilization and inoculation on </w:t>
      </w:r>
      <w:proofErr w:type="spellStart"/>
      <w:r w:rsidR="00957D32" w:rsidRPr="00957D32">
        <w:rPr>
          <w:i/>
          <w:iCs/>
        </w:rPr>
        <w:t>iWUE</w:t>
      </w:r>
      <w:proofErr w:type="spellEnd"/>
      <w:r w:rsidR="003A7574">
        <w:t xml:space="preserve"> (Table </w:t>
      </w:r>
      <w:r w:rsidR="0048004A">
        <w:t>4</w:t>
      </w:r>
      <w:r w:rsidR="003A7574">
        <w:t>; Fig. 3B)</w:t>
      </w:r>
      <w:r w:rsidR="00751149">
        <w:t>.</w:t>
      </w:r>
    </w:p>
    <w:p w14:paraId="404E21FC" w14:textId="51B5B6CC" w:rsidR="00AF1559" w:rsidRDefault="00751149" w:rsidP="00EA4E30">
      <w:pPr>
        <w:spacing w:line="360" w:lineRule="auto"/>
        <w:ind w:firstLine="720"/>
      </w:pPr>
      <w:r>
        <w:t xml:space="preserve">Increasing nitrogen fertilization generally increased </w:t>
      </w:r>
      <w:proofErr w:type="spellStart"/>
      <w:r w:rsidR="00957D32">
        <w:rPr>
          <w:i/>
          <w:iCs/>
        </w:rPr>
        <w:t>N</w:t>
      </w:r>
      <w:r w:rsidR="00957D32">
        <w:rPr>
          <w:vertAlign w:val="subscript"/>
        </w:rPr>
        <w:t>area</w:t>
      </w:r>
      <w:proofErr w:type="spellEnd"/>
      <w:r w:rsidR="00957D32">
        <w:t>:</w:t>
      </w:r>
      <w:r w:rsidR="00E20C33">
        <w:t xml:space="preserve"> </w:t>
      </w:r>
      <w:proofErr w:type="spellStart"/>
      <w:r w:rsidR="00957D32">
        <w:rPr>
          <w:i/>
          <w:iCs/>
        </w:rPr>
        <w:t>g</w:t>
      </w:r>
      <w:r w:rsidR="00957D32">
        <w:rPr>
          <w:vertAlign w:val="subscript"/>
        </w:rPr>
        <w:t>s</w:t>
      </w:r>
      <w:proofErr w:type="spellEnd"/>
      <w:r w:rsidR="005214CF" w:rsidRPr="00477955">
        <w:t xml:space="preserve"> </w:t>
      </w:r>
      <w:r w:rsidR="005214CF">
        <w:t xml:space="preserve">(Table </w:t>
      </w:r>
      <w:r w:rsidR="0048004A">
        <w:t>4</w:t>
      </w:r>
      <w:r w:rsidR="005214CF">
        <w:t>; Fig 3C)</w:t>
      </w:r>
      <w:r w:rsidR="00957D32">
        <w:t xml:space="preserve"> and</w:t>
      </w:r>
      <w:r w:rsidR="00C24060">
        <w:t xml:space="preserve"> marginally increased</w:t>
      </w:r>
      <w:r w:rsidR="00957D32">
        <w:t xml:space="preserve"> </w:t>
      </w:r>
      <w:proofErr w:type="spellStart"/>
      <w:r w:rsidR="00957D32" w:rsidRPr="00957D32">
        <w:rPr>
          <w:i/>
          <w:iCs/>
        </w:rPr>
        <w:t>V</w:t>
      </w:r>
      <w:r w:rsidR="00957D32">
        <w:rPr>
          <w:vertAlign w:val="subscript"/>
        </w:rPr>
        <w:t>cmax</w:t>
      </w:r>
      <w:proofErr w:type="spellEnd"/>
      <w:r w:rsidR="00957D32">
        <w:t>:</w:t>
      </w:r>
      <w:r w:rsidR="00E20C33">
        <w:t xml:space="preserve"> </w:t>
      </w:r>
      <w:proofErr w:type="spellStart"/>
      <w:r w:rsidR="00957D32" w:rsidRPr="00957D32">
        <w:rPr>
          <w:i/>
          <w:iCs/>
        </w:rPr>
        <w:t>g</w:t>
      </w:r>
      <w:r w:rsidR="00957D32">
        <w:rPr>
          <w:vertAlign w:val="subscript"/>
        </w:rPr>
        <w:t>s</w:t>
      </w:r>
      <w:proofErr w:type="spellEnd"/>
      <w:r w:rsidR="00957D32" w:rsidRPr="00957D32">
        <w:t xml:space="preserve"> </w:t>
      </w:r>
      <w:r w:rsidR="005214CF">
        <w:t xml:space="preserve">(Table </w:t>
      </w:r>
      <w:r w:rsidR="0048004A">
        <w:t>4</w:t>
      </w:r>
      <w:r w:rsidR="005214CF">
        <w:t>; Fig 3D)</w:t>
      </w:r>
      <w:r>
        <w:t>.</w:t>
      </w:r>
      <w:r w:rsidR="008C56B6">
        <w:t xml:space="preserve"> </w:t>
      </w:r>
      <w:r w:rsidR="00EA4E30">
        <w:t>Individuals grown under high nitrogen fertilization</w:t>
      </w:r>
      <w:r w:rsidR="008C56B6">
        <w:t xml:space="preserve"> (</w:t>
      </w:r>
      <w:r w:rsidR="00FE31B0">
        <w:t>9.</w:t>
      </w:r>
      <w:r w:rsidR="00EA4E30">
        <w:t>54</w:t>
      </w:r>
      <w:r w:rsidR="00FE31B0">
        <w:t xml:space="preserve"> </w:t>
      </w:r>
      <w:r w:rsidR="00FE31B0" w:rsidRPr="008E75B9">
        <w:sym w:font="Symbol" w:char="F0B1"/>
      </w:r>
      <w:r w:rsidR="00FE31B0">
        <w:t xml:space="preserve"> 0.</w:t>
      </w:r>
      <w:r w:rsidR="00EA4E30">
        <w:t>45</w:t>
      </w:r>
      <w:r w:rsidR="00FE31B0">
        <w:t xml:space="preserve"> g N s mol</w:t>
      </w:r>
      <w:r w:rsidR="00FE31B0">
        <w:rPr>
          <w:vertAlign w:val="superscript"/>
        </w:rPr>
        <w:t>-1</w:t>
      </w:r>
      <w:r w:rsidR="00FE31B0">
        <w:t xml:space="preserve"> H</w:t>
      </w:r>
      <w:r w:rsidR="00FE31B0">
        <w:rPr>
          <w:vertAlign w:val="subscript"/>
        </w:rPr>
        <w:t>2</w:t>
      </w:r>
      <w:r w:rsidR="00FE31B0">
        <w:t>O</w:t>
      </w:r>
      <w:r w:rsidR="008C56B6">
        <w:t xml:space="preserve">) had </w:t>
      </w:r>
      <w:r w:rsidR="00EA4E30">
        <w:t>68.3</w:t>
      </w:r>
      <w:r w:rsidR="008C56B6">
        <w:t xml:space="preserve">% higher </w:t>
      </w:r>
      <w:proofErr w:type="spellStart"/>
      <w:r w:rsidR="008C56B6">
        <w:rPr>
          <w:i/>
          <w:iCs/>
        </w:rPr>
        <w:t>N</w:t>
      </w:r>
      <w:r w:rsidR="008C56B6">
        <w:rPr>
          <w:vertAlign w:val="subscript"/>
        </w:rPr>
        <w:t>area</w:t>
      </w:r>
      <w:proofErr w:type="spellEnd"/>
      <w:r w:rsidR="008C56B6">
        <w:t xml:space="preserve">: </w:t>
      </w:r>
      <w:proofErr w:type="spellStart"/>
      <w:r w:rsidR="008C56B6">
        <w:rPr>
          <w:i/>
          <w:iCs/>
        </w:rPr>
        <w:t>g</w:t>
      </w:r>
      <w:r w:rsidR="008C56B6">
        <w:rPr>
          <w:vertAlign w:val="subscript"/>
        </w:rPr>
        <w:t>s</w:t>
      </w:r>
      <w:proofErr w:type="spellEnd"/>
      <w:r w:rsidR="008C56B6">
        <w:t xml:space="preserve"> than those grown under low nitrogen fertilization (</w:t>
      </w:r>
      <w:r w:rsidR="00EA4E30">
        <w:t>5.67</w:t>
      </w:r>
      <w:r w:rsidR="00FE31B0">
        <w:t xml:space="preserve"> </w:t>
      </w:r>
      <w:r w:rsidR="008C56B6" w:rsidRPr="008E75B9">
        <w:sym w:font="Symbol" w:char="F0B1"/>
      </w:r>
      <w:r w:rsidR="00FE31B0">
        <w:t xml:space="preserve"> 0.</w:t>
      </w:r>
      <w:r w:rsidR="00EA4E30">
        <w:t xml:space="preserve">0.44 </w:t>
      </w:r>
      <w:r w:rsidR="008C56B6">
        <w:t>g N s mol</w:t>
      </w:r>
      <w:r w:rsidR="008C56B6">
        <w:rPr>
          <w:vertAlign w:val="superscript"/>
        </w:rPr>
        <w:t>-1</w:t>
      </w:r>
      <w:r w:rsidR="008C56B6">
        <w:t xml:space="preserve"> </w:t>
      </w:r>
      <w:r w:rsidR="00FE31B0">
        <w:t>H</w:t>
      </w:r>
      <w:r w:rsidR="00FE31B0">
        <w:rPr>
          <w:vertAlign w:val="subscript"/>
        </w:rPr>
        <w:t>2</w:t>
      </w:r>
      <w:r w:rsidR="00FE31B0">
        <w:t>O</w:t>
      </w:r>
      <w:r w:rsidR="00EA4E30">
        <w:t>;</w:t>
      </w:r>
      <w:r w:rsidR="00FE31B0">
        <w:t xml:space="preserve"> Tukey: p&lt;0.001</w:t>
      </w:r>
      <w:r w:rsidR="008C56B6">
        <w:t>)</w:t>
      </w:r>
      <w:r w:rsidR="00FE31B0">
        <w:t>. There was no observable inoculation effect or interaction between fertilization and inoculation on</w:t>
      </w:r>
      <w:r w:rsidR="00EA4E30" w:rsidRPr="00EA4E30">
        <w:rPr>
          <w:i/>
          <w:iCs/>
        </w:rPr>
        <w:t xml:space="preserve"> </w:t>
      </w:r>
      <w:proofErr w:type="spellStart"/>
      <w:r w:rsidR="00EA4E30">
        <w:rPr>
          <w:i/>
          <w:iCs/>
        </w:rPr>
        <w:t>N</w:t>
      </w:r>
      <w:r w:rsidR="00EA4E30">
        <w:rPr>
          <w:vertAlign w:val="subscript"/>
        </w:rPr>
        <w:t>area</w:t>
      </w:r>
      <w:proofErr w:type="spellEnd"/>
      <w:r w:rsidR="00EA4E30">
        <w:t xml:space="preserve">: </w:t>
      </w:r>
      <w:proofErr w:type="spellStart"/>
      <w:r w:rsidR="00EA4E30">
        <w:rPr>
          <w:i/>
          <w:iCs/>
        </w:rPr>
        <w:t>g</w:t>
      </w:r>
      <w:r w:rsidR="00EA4E30">
        <w:rPr>
          <w:vertAlign w:val="subscript"/>
        </w:rPr>
        <w:t>s</w:t>
      </w:r>
      <w:proofErr w:type="spellEnd"/>
      <w:r w:rsidR="00EA4E30" w:rsidRPr="00477955">
        <w:t xml:space="preserve"> </w:t>
      </w:r>
      <w:r w:rsidR="00EA4E30">
        <w:t xml:space="preserve">and </w:t>
      </w:r>
      <w:proofErr w:type="spellStart"/>
      <w:r w:rsidR="00EA4E30" w:rsidRPr="00957D32">
        <w:rPr>
          <w:i/>
          <w:iCs/>
        </w:rPr>
        <w:t>V</w:t>
      </w:r>
      <w:r w:rsidR="00EA4E30">
        <w:rPr>
          <w:vertAlign w:val="subscript"/>
        </w:rPr>
        <w:t>cmax</w:t>
      </w:r>
      <w:proofErr w:type="spellEnd"/>
      <w:r w:rsidR="00EA4E30">
        <w:t xml:space="preserve">: </w:t>
      </w:r>
      <w:proofErr w:type="spellStart"/>
      <w:r w:rsidR="00EA4E30" w:rsidRPr="00957D32">
        <w:rPr>
          <w:i/>
          <w:iCs/>
        </w:rPr>
        <w:t>g</w:t>
      </w:r>
      <w:r w:rsidR="00EA4E30">
        <w:rPr>
          <w:vertAlign w:val="subscript"/>
        </w:rPr>
        <w:t>s</w:t>
      </w:r>
      <w:proofErr w:type="spellEnd"/>
      <w:r w:rsidR="00EA4E30" w:rsidRPr="00EA4E30">
        <w:t xml:space="preserve"> </w:t>
      </w:r>
      <w:r w:rsidR="00FE31B0">
        <w:t>(Table 4).</w:t>
      </w:r>
    </w:p>
    <w:p w14:paraId="56F80B48" w14:textId="77777777" w:rsidR="00AF1559" w:rsidRDefault="00AF1559" w:rsidP="00A85036">
      <w:pPr>
        <w:spacing w:line="480" w:lineRule="auto"/>
        <w:sectPr w:rsidR="00AF1559" w:rsidSect="00772287">
          <w:pgSz w:w="12240" w:h="15840"/>
          <w:pgMar w:top="1440" w:right="1440" w:bottom="1440" w:left="1440" w:header="720" w:footer="720" w:gutter="0"/>
          <w:lnNumType w:countBy="1" w:restart="continuous"/>
          <w:cols w:space="720"/>
          <w:docGrid w:linePitch="360"/>
        </w:sectPr>
      </w:pPr>
    </w:p>
    <w:p w14:paraId="0E2441EB" w14:textId="21261934" w:rsidR="008D6E2F" w:rsidRDefault="00AF1559" w:rsidP="00A754EC">
      <w:pPr>
        <w:spacing w:line="360" w:lineRule="auto"/>
      </w:pPr>
      <w:r>
        <w:rPr>
          <w:b/>
          <w:bCs/>
        </w:rPr>
        <w:lastRenderedPageBreak/>
        <w:t xml:space="preserve">Table </w:t>
      </w:r>
      <w:r w:rsidR="00EB0C0F">
        <w:rPr>
          <w:b/>
          <w:bCs/>
        </w:rPr>
        <w:t>4</w:t>
      </w:r>
      <w:r>
        <w:t xml:space="preserve"> Analysis of variance results exploring effect of soil nitrogen fertilization, inoculation with </w:t>
      </w:r>
      <w:r>
        <w:rPr>
          <w:i/>
          <w:iCs/>
        </w:rPr>
        <w:t>B. japonicum</w:t>
      </w:r>
      <w:r>
        <w:t>, and interactions between soil nitrogen fertilization and inoculation on tradeoffs between nitrogen and water usage*</w:t>
      </w:r>
    </w:p>
    <w:p w14:paraId="4DA193F7" w14:textId="77777777" w:rsidR="00A754EC" w:rsidRDefault="00A754EC" w:rsidP="00A754EC">
      <w:pPr>
        <w:spacing w:line="360" w:lineRule="auto"/>
      </w:pPr>
    </w:p>
    <w:tbl>
      <w:tblPr>
        <w:tblStyle w:val="TableGridLight"/>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tblGrid>
      <w:tr w:rsidR="00AF1559" w:rsidRPr="009515D2" w14:paraId="18D67BC5" w14:textId="77777777" w:rsidTr="00AF1559">
        <w:tc>
          <w:tcPr>
            <w:tcW w:w="2516" w:type="dxa"/>
            <w:gridSpan w:val="2"/>
            <w:tcBorders>
              <w:bottom w:val="single" w:sz="4" w:space="0" w:color="auto"/>
            </w:tcBorders>
          </w:tcPr>
          <w:p w14:paraId="182B1290"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4773E066" w14:textId="05BF929C" w:rsidR="00AF1559" w:rsidRPr="009515D2" w:rsidRDefault="00AF1559" w:rsidP="00A85036">
            <w:pPr>
              <w:spacing w:line="276" w:lineRule="auto"/>
              <w:jc w:val="right"/>
              <w:rPr>
                <w:b/>
                <w:bCs/>
                <w:sz w:val="22"/>
                <w:szCs w:val="22"/>
                <w:vertAlign w:val="subscript"/>
              </w:rPr>
            </w:pPr>
            <w:r w:rsidRPr="009515D2">
              <w:rPr>
                <w:b/>
                <w:bCs/>
                <w:i/>
                <w:iCs/>
                <w:sz w:val="22"/>
                <w:szCs w:val="22"/>
              </w:rPr>
              <w:t>PNUE</w:t>
            </w:r>
          </w:p>
        </w:tc>
        <w:tc>
          <w:tcPr>
            <w:tcW w:w="2009" w:type="dxa"/>
            <w:gridSpan w:val="2"/>
            <w:tcBorders>
              <w:bottom w:val="single" w:sz="4" w:space="0" w:color="auto"/>
            </w:tcBorders>
          </w:tcPr>
          <w:p w14:paraId="43748AD6" w14:textId="4FF8045F"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iWUE</w:t>
            </w:r>
            <w:proofErr w:type="spellEnd"/>
          </w:p>
        </w:tc>
        <w:tc>
          <w:tcPr>
            <w:tcW w:w="2009" w:type="dxa"/>
            <w:gridSpan w:val="2"/>
            <w:tcBorders>
              <w:bottom w:val="single" w:sz="4" w:space="0" w:color="auto"/>
            </w:tcBorders>
          </w:tcPr>
          <w:p w14:paraId="68FF0F27" w14:textId="66990E21"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1BF53C16" w14:textId="431B529F" w:rsidR="00AF1559" w:rsidRPr="009515D2" w:rsidRDefault="00AF1559" w:rsidP="00A85036">
            <w:pPr>
              <w:spacing w:line="276" w:lineRule="auto"/>
              <w:jc w:val="right"/>
              <w:rPr>
                <w:b/>
                <w:bCs/>
                <w:sz w:val="22"/>
                <w:szCs w:val="22"/>
              </w:rPr>
            </w:pPr>
            <w:proofErr w:type="spellStart"/>
            <w:r w:rsidRPr="009515D2">
              <w:rPr>
                <w:b/>
                <w:bCs/>
                <w:i/>
                <w:iCs/>
                <w:sz w:val="22"/>
                <w:szCs w:val="22"/>
              </w:rPr>
              <w:t>V</w:t>
            </w:r>
            <w:r w:rsidRPr="009515D2">
              <w:rPr>
                <w:b/>
                <w:bCs/>
                <w:sz w:val="22"/>
                <w:szCs w:val="22"/>
                <w:vertAlign w:val="subscript"/>
              </w:rPr>
              <w:t>cmax</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r>
      <w:tr w:rsidR="00AF1559" w:rsidRPr="009515D2" w14:paraId="555037E2" w14:textId="77777777" w:rsidTr="00AF1559">
        <w:tc>
          <w:tcPr>
            <w:tcW w:w="1980" w:type="dxa"/>
            <w:tcBorders>
              <w:top w:val="single" w:sz="4" w:space="0" w:color="auto"/>
              <w:bottom w:val="single" w:sz="4" w:space="0" w:color="auto"/>
            </w:tcBorders>
          </w:tcPr>
          <w:p w14:paraId="77570317"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601E70FB"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AE12F1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7BD954E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B9A4AC6"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93384B1"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8765051"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DF42158"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9B018B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3B105F6" w14:textId="77777777" w:rsidR="00AF1559" w:rsidRPr="009515D2" w:rsidRDefault="00AF1559" w:rsidP="00A85036">
            <w:pPr>
              <w:spacing w:line="276" w:lineRule="auto"/>
              <w:jc w:val="right"/>
              <w:rPr>
                <w:sz w:val="22"/>
                <w:szCs w:val="22"/>
              </w:rPr>
            </w:pPr>
            <w:r w:rsidRPr="009515D2">
              <w:rPr>
                <w:i/>
                <w:iCs/>
                <w:sz w:val="22"/>
                <w:szCs w:val="22"/>
              </w:rPr>
              <w:t>p</w:t>
            </w:r>
          </w:p>
        </w:tc>
      </w:tr>
      <w:tr w:rsidR="002C4FBE" w:rsidRPr="009515D2" w14:paraId="793DC0B0" w14:textId="77777777" w:rsidTr="00AF1559">
        <w:tc>
          <w:tcPr>
            <w:tcW w:w="1980" w:type="dxa"/>
            <w:tcBorders>
              <w:top w:val="single" w:sz="4" w:space="0" w:color="auto"/>
            </w:tcBorders>
          </w:tcPr>
          <w:p w14:paraId="017CBD49" w14:textId="77777777" w:rsidR="002C4FBE" w:rsidRPr="009515D2" w:rsidRDefault="002C4FBE"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9764761"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9D0E03" w14:textId="64D698BA" w:rsidR="002C4FBE" w:rsidRPr="009515D2" w:rsidRDefault="000C5833" w:rsidP="00A85036">
            <w:pPr>
              <w:spacing w:line="276" w:lineRule="auto"/>
              <w:jc w:val="right"/>
              <w:rPr>
                <w:sz w:val="22"/>
                <w:szCs w:val="22"/>
              </w:rPr>
            </w:pPr>
            <w:r>
              <w:rPr>
                <w:sz w:val="22"/>
                <w:szCs w:val="22"/>
              </w:rPr>
              <w:t>77.73</w:t>
            </w:r>
          </w:p>
        </w:tc>
        <w:tc>
          <w:tcPr>
            <w:tcW w:w="1012" w:type="dxa"/>
            <w:tcBorders>
              <w:top w:val="single" w:sz="4" w:space="0" w:color="auto"/>
            </w:tcBorders>
          </w:tcPr>
          <w:p w14:paraId="592F49CA" w14:textId="7219AA22" w:rsidR="002C4FBE"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062EB17D" w14:textId="3F8ED8F5" w:rsidR="002C4FBE" w:rsidRPr="009515D2" w:rsidRDefault="000C5833" w:rsidP="00A85036">
            <w:pPr>
              <w:spacing w:line="276" w:lineRule="auto"/>
              <w:jc w:val="right"/>
              <w:rPr>
                <w:sz w:val="22"/>
                <w:szCs w:val="22"/>
              </w:rPr>
            </w:pPr>
            <w:r>
              <w:rPr>
                <w:sz w:val="22"/>
                <w:szCs w:val="22"/>
              </w:rPr>
              <w:t>&lt;0.01</w:t>
            </w:r>
          </w:p>
        </w:tc>
        <w:tc>
          <w:tcPr>
            <w:tcW w:w="1013" w:type="dxa"/>
            <w:tcBorders>
              <w:top w:val="single" w:sz="4" w:space="0" w:color="auto"/>
            </w:tcBorders>
          </w:tcPr>
          <w:p w14:paraId="485BB97D" w14:textId="2603B0AC" w:rsidR="002C4FBE" w:rsidRPr="009F14D5" w:rsidRDefault="000C5833" w:rsidP="00A85036">
            <w:pPr>
              <w:spacing w:line="276" w:lineRule="auto"/>
              <w:jc w:val="right"/>
              <w:rPr>
                <w:sz w:val="22"/>
                <w:szCs w:val="22"/>
              </w:rPr>
            </w:pPr>
            <w:r w:rsidRPr="009F14D5">
              <w:rPr>
                <w:sz w:val="22"/>
                <w:szCs w:val="22"/>
              </w:rPr>
              <w:t>0.974</w:t>
            </w:r>
          </w:p>
        </w:tc>
        <w:tc>
          <w:tcPr>
            <w:tcW w:w="996" w:type="dxa"/>
            <w:tcBorders>
              <w:top w:val="single" w:sz="4" w:space="0" w:color="auto"/>
            </w:tcBorders>
          </w:tcPr>
          <w:p w14:paraId="01E7C947" w14:textId="5B233092" w:rsidR="002C4FBE" w:rsidRPr="009515D2" w:rsidRDefault="00EA4E30" w:rsidP="00A85036">
            <w:pPr>
              <w:spacing w:line="276" w:lineRule="auto"/>
              <w:jc w:val="right"/>
              <w:rPr>
                <w:sz w:val="22"/>
                <w:szCs w:val="22"/>
              </w:rPr>
            </w:pPr>
            <w:r>
              <w:rPr>
                <w:sz w:val="22"/>
                <w:szCs w:val="22"/>
              </w:rPr>
              <w:t>38.07</w:t>
            </w:r>
          </w:p>
        </w:tc>
        <w:tc>
          <w:tcPr>
            <w:tcW w:w="1013" w:type="dxa"/>
            <w:tcBorders>
              <w:top w:val="single" w:sz="4" w:space="0" w:color="auto"/>
            </w:tcBorders>
          </w:tcPr>
          <w:p w14:paraId="34216C9B" w14:textId="6CAFEBEE" w:rsidR="002C4FBE" w:rsidRPr="009515D2" w:rsidRDefault="00EA4E30" w:rsidP="00A85036">
            <w:pPr>
              <w:spacing w:line="276" w:lineRule="auto"/>
              <w:jc w:val="right"/>
              <w:rPr>
                <w:b/>
                <w:bCs/>
                <w:sz w:val="22"/>
                <w:szCs w:val="22"/>
              </w:rPr>
            </w:pPr>
            <w:r>
              <w:rPr>
                <w:b/>
                <w:bCs/>
                <w:sz w:val="22"/>
                <w:szCs w:val="22"/>
              </w:rPr>
              <w:t>&lt;0.001</w:t>
            </w:r>
          </w:p>
        </w:tc>
        <w:tc>
          <w:tcPr>
            <w:tcW w:w="996" w:type="dxa"/>
            <w:tcBorders>
              <w:top w:val="single" w:sz="4" w:space="0" w:color="auto"/>
            </w:tcBorders>
          </w:tcPr>
          <w:p w14:paraId="0150388D" w14:textId="51977C8A" w:rsidR="002C4FBE" w:rsidRPr="009515D2" w:rsidRDefault="00C24060" w:rsidP="00A85036">
            <w:pPr>
              <w:spacing w:line="276" w:lineRule="auto"/>
              <w:jc w:val="right"/>
              <w:rPr>
                <w:sz w:val="22"/>
                <w:szCs w:val="22"/>
              </w:rPr>
            </w:pPr>
            <w:r>
              <w:rPr>
                <w:sz w:val="22"/>
                <w:szCs w:val="22"/>
              </w:rPr>
              <w:t>3.</w:t>
            </w:r>
            <w:r w:rsidR="000C5833">
              <w:rPr>
                <w:sz w:val="22"/>
                <w:szCs w:val="22"/>
              </w:rPr>
              <w:t>46</w:t>
            </w:r>
          </w:p>
        </w:tc>
        <w:tc>
          <w:tcPr>
            <w:tcW w:w="1013" w:type="dxa"/>
            <w:tcBorders>
              <w:top w:val="single" w:sz="4" w:space="0" w:color="auto"/>
            </w:tcBorders>
          </w:tcPr>
          <w:p w14:paraId="7D963337" w14:textId="4E313DD7" w:rsidR="002C4FBE" w:rsidRPr="00C24060" w:rsidRDefault="00C24060" w:rsidP="00A85036">
            <w:pPr>
              <w:spacing w:line="276" w:lineRule="auto"/>
              <w:jc w:val="right"/>
              <w:rPr>
                <w:i/>
                <w:iCs/>
                <w:sz w:val="22"/>
                <w:szCs w:val="22"/>
              </w:rPr>
            </w:pPr>
            <w:r w:rsidRPr="00C24060">
              <w:rPr>
                <w:i/>
                <w:iCs/>
                <w:sz w:val="22"/>
                <w:szCs w:val="22"/>
              </w:rPr>
              <w:t>0.0</w:t>
            </w:r>
            <w:r w:rsidR="000C5833">
              <w:rPr>
                <w:i/>
                <w:iCs/>
                <w:sz w:val="22"/>
                <w:szCs w:val="22"/>
              </w:rPr>
              <w:t>63</w:t>
            </w:r>
          </w:p>
        </w:tc>
      </w:tr>
      <w:tr w:rsidR="002C4FBE" w:rsidRPr="009515D2" w14:paraId="1EABCC44" w14:textId="77777777" w:rsidTr="00EB0C0F">
        <w:tc>
          <w:tcPr>
            <w:tcW w:w="1980" w:type="dxa"/>
          </w:tcPr>
          <w:p w14:paraId="51161FFD" w14:textId="77777777" w:rsidR="002C4FBE" w:rsidRPr="009515D2" w:rsidRDefault="002C4FBE" w:rsidP="00A85036">
            <w:pPr>
              <w:spacing w:line="276" w:lineRule="auto"/>
              <w:jc w:val="right"/>
              <w:rPr>
                <w:sz w:val="22"/>
                <w:szCs w:val="22"/>
              </w:rPr>
            </w:pPr>
            <w:r w:rsidRPr="009515D2">
              <w:rPr>
                <w:sz w:val="22"/>
                <w:szCs w:val="22"/>
              </w:rPr>
              <w:t>Inoculation (I)</w:t>
            </w:r>
          </w:p>
        </w:tc>
        <w:tc>
          <w:tcPr>
            <w:tcW w:w="536" w:type="dxa"/>
          </w:tcPr>
          <w:p w14:paraId="58D61715"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Pr>
          <w:p w14:paraId="2840693B" w14:textId="5F13E734" w:rsidR="002C4FBE" w:rsidRPr="009515D2" w:rsidRDefault="000C5833" w:rsidP="00A85036">
            <w:pPr>
              <w:spacing w:line="276" w:lineRule="auto"/>
              <w:jc w:val="right"/>
              <w:rPr>
                <w:sz w:val="22"/>
                <w:szCs w:val="22"/>
              </w:rPr>
            </w:pPr>
            <w:r>
              <w:rPr>
                <w:sz w:val="22"/>
                <w:szCs w:val="22"/>
              </w:rPr>
              <w:t>2.06</w:t>
            </w:r>
          </w:p>
        </w:tc>
        <w:tc>
          <w:tcPr>
            <w:tcW w:w="1012" w:type="dxa"/>
          </w:tcPr>
          <w:p w14:paraId="4A11C5CA" w14:textId="4B2320AE" w:rsidR="002C4FBE" w:rsidRPr="009515D2" w:rsidRDefault="000C5833" w:rsidP="00A85036">
            <w:pPr>
              <w:spacing w:line="276" w:lineRule="auto"/>
              <w:jc w:val="right"/>
              <w:rPr>
                <w:sz w:val="22"/>
                <w:szCs w:val="22"/>
              </w:rPr>
            </w:pPr>
            <w:r>
              <w:rPr>
                <w:sz w:val="22"/>
                <w:szCs w:val="22"/>
              </w:rPr>
              <w:t>0.152</w:t>
            </w:r>
          </w:p>
        </w:tc>
        <w:tc>
          <w:tcPr>
            <w:tcW w:w="996" w:type="dxa"/>
          </w:tcPr>
          <w:p w14:paraId="26DDA98E" w14:textId="044BDDF9" w:rsidR="002C4FBE" w:rsidRPr="009515D2" w:rsidRDefault="000C5833" w:rsidP="00A85036">
            <w:pPr>
              <w:spacing w:line="276" w:lineRule="auto"/>
              <w:jc w:val="right"/>
              <w:rPr>
                <w:sz w:val="22"/>
                <w:szCs w:val="22"/>
              </w:rPr>
            </w:pPr>
            <w:r>
              <w:rPr>
                <w:sz w:val="22"/>
                <w:szCs w:val="22"/>
              </w:rPr>
              <w:t>0.30</w:t>
            </w:r>
          </w:p>
        </w:tc>
        <w:tc>
          <w:tcPr>
            <w:tcW w:w="1013" w:type="dxa"/>
          </w:tcPr>
          <w:p w14:paraId="20BE77E4" w14:textId="26860013" w:rsidR="002C4FBE" w:rsidRPr="009515D2" w:rsidRDefault="000C5833" w:rsidP="00A85036">
            <w:pPr>
              <w:spacing w:line="276" w:lineRule="auto"/>
              <w:jc w:val="right"/>
              <w:rPr>
                <w:sz w:val="22"/>
                <w:szCs w:val="22"/>
              </w:rPr>
            </w:pPr>
            <w:r>
              <w:rPr>
                <w:sz w:val="22"/>
                <w:szCs w:val="22"/>
              </w:rPr>
              <w:t>0.586</w:t>
            </w:r>
          </w:p>
        </w:tc>
        <w:tc>
          <w:tcPr>
            <w:tcW w:w="996" w:type="dxa"/>
          </w:tcPr>
          <w:p w14:paraId="460A2E5C" w14:textId="7F9C9210" w:rsidR="002C4FBE" w:rsidRPr="009515D2" w:rsidRDefault="00EA4E30" w:rsidP="00A85036">
            <w:pPr>
              <w:spacing w:line="276" w:lineRule="auto"/>
              <w:jc w:val="right"/>
              <w:rPr>
                <w:sz w:val="22"/>
                <w:szCs w:val="22"/>
              </w:rPr>
            </w:pPr>
            <w:r>
              <w:rPr>
                <w:sz w:val="22"/>
                <w:szCs w:val="22"/>
              </w:rPr>
              <w:t>&lt;0.01</w:t>
            </w:r>
          </w:p>
        </w:tc>
        <w:tc>
          <w:tcPr>
            <w:tcW w:w="1013" w:type="dxa"/>
          </w:tcPr>
          <w:p w14:paraId="0FA152AC" w14:textId="23A56570" w:rsidR="002C4FBE" w:rsidRPr="009515D2" w:rsidRDefault="00EA4E30" w:rsidP="00A85036">
            <w:pPr>
              <w:spacing w:line="276" w:lineRule="auto"/>
              <w:jc w:val="right"/>
              <w:rPr>
                <w:sz w:val="22"/>
                <w:szCs w:val="22"/>
              </w:rPr>
            </w:pPr>
            <w:r>
              <w:rPr>
                <w:sz w:val="22"/>
                <w:szCs w:val="22"/>
              </w:rPr>
              <w:t>0.967</w:t>
            </w:r>
          </w:p>
        </w:tc>
        <w:tc>
          <w:tcPr>
            <w:tcW w:w="996" w:type="dxa"/>
          </w:tcPr>
          <w:p w14:paraId="3AED3C65" w14:textId="6E8FD181" w:rsidR="002C4FBE" w:rsidRPr="009515D2" w:rsidRDefault="00C24060" w:rsidP="00A85036">
            <w:pPr>
              <w:spacing w:line="276" w:lineRule="auto"/>
              <w:jc w:val="right"/>
              <w:rPr>
                <w:sz w:val="22"/>
                <w:szCs w:val="22"/>
              </w:rPr>
            </w:pPr>
            <w:r>
              <w:rPr>
                <w:sz w:val="22"/>
                <w:szCs w:val="22"/>
              </w:rPr>
              <w:t>0.</w:t>
            </w:r>
            <w:r w:rsidR="000C5833">
              <w:rPr>
                <w:sz w:val="22"/>
                <w:szCs w:val="22"/>
              </w:rPr>
              <w:t>06</w:t>
            </w:r>
          </w:p>
        </w:tc>
        <w:tc>
          <w:tcPr>
            <w:tcW w:w="1013" w:type="dxa"/>
          </w:tcPr>
          <w:p w14:paraId="3A32B31A" w14:textId="236E1129" w:rsidR="002C4FBE" w:rsidRPr="00C24060" w:rsidRDefault="00C24060" w:rsidP="00A85036">
            <w:pPr>
              <w:spacing w:line="276" w:lineRule="auto"/>
              <w:jc w:val="right"/>
              <w:rPr>
                <w:sz w:val="22"/>
                <w:szCs w:val="22"/>
              </w:rPr>
            </w:pPr>
            <w:r w:rsidRPr="00C24060">
              <w:rPr>
                <w:sz w:val="22"/>
                <w:szCs w:val="22"/>
              </w:rPr>
              <w:t>0.</w:t>
            </w:r>
            <w:r w:rsidR="000C5833">
              <w:rPr>
                <w:sz w:val="22"/>
                <w:szCs w:val="22"/>
              </w:rPr>
              <w:t>811</w:t>
            </w:r>
          </w:p>
        </w:tc>
      </w:tr>
      <w:tr w:rsidR="002C4FBE" w:rsidRPr="009515D2" w14:paraId="1A42C81E" w14:textId="77777777" w:rsidTr="00EB0C0F">
        <w:tc>
          <w:tcPr>
            <w:tcW w:w="1980" w:type="dxa"/>
            <w:tcBorders>
              <w:bottom w:val="single" w:sz="4" w:space="0" w:color="auto"/>
            </w:tcBorders>
          </w:tcPr>
          <w:p w14:paraId="3FC82232" w14:textId="77777777" w:rsidR="002C4FBE" w:rsidRPr="009515D2" w:rsidRDefault="002C4FBE"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BD4BBAA"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2B30715B" w14:textId="250194B3" w:rsidR="002C4FBE" w:rsidRPr="009515D2" w:rsidRDefault="000C5833" w:rsidP="00A85036">
            <w:pPr>
              <w:spacing w:line="276" w:lineRule="auto"/>
              <w:jc w:val="right"/>
              <w:rPr>
                <w:sz w:val="22"/>
                <w:szCs w:val="22"/>
              </w:rPr>
            </w:pPr>
            <w:r>
              <w:rPr>
                <w:sz w:val="22"/>
                <w:szCs w:val="22"/>
              </w:rPr>
              <w:t>7.42</w:t>
            </w:r>
          </w:p>
        </w:tc>
        <w:tc>
          <w:tcPr>
            <w:tcW w:w="1012" w:type="dxa"/>
            <w:tcBorders>
              <w:bottom w:val="single" w:sz="4" w:space="0" w:color="auto"/>
            </w:tcBorders>
          </w:tcPr>
          <w:p w14:paraId="7C7968A0" w14:textId="27D159B6" w:rsidR="002C4FBE" w:rsidRPr="009515D2" w:rsidRDefault="000C5833" w:rsidP="00A85036">
            <w:pPr>
              <w:spacing w:line="276" w:lineRule="auto"/>
              <w:jc w:val="right"/>
              <w:rPr>
                <w:b/>
                <w:bCs/>
                <w:sz w:val="22"/>
                <w:szCs w:val="22"/>
              </w:rPr>
            </w:pPr>
            <w:r>
              <w:rPr>
                <w:b/>
                <w:bCs/>
                <w:sz w:val="22"/>
                <w:szCs w:val="22"/>
              </w:rPr>
              <w:t>0.006</w:t>
            </w:r>
          </w:p>
        </w:tc>
        <w:tc>
          <w:tcPr>
            <w:tcW w:w="996" w:type="dxa"/>
            <w:tcBorders>
              <w:bottom w:val="single" w:sz="4" w:space="0" w:color="auto"/>
            </w:tcBorders>
          </w:tcPr>
          <w:p w14:paraId="58AFC7A5" w14:textId="0B844203" w:rsidR="002C4FBE" w:rsidRPr="009515D2" w:rsidRDefault="000C5833" w:rsidP="00A85036">
            <w:pPr>
              <w:spacing w:line="276" w:lineRule="auto"/>
              <w:jc w:val="right"/>
              <w:rPr>
                <w:sz w:val="22"/>
                <w:szCs w:val="22"/>
              </w:rPr>
            </w:pPr>
            <w:r>
              <w:rPr>
                <w:sz w:val="22"/>
                <w:szCs w:val="22"/>
              </w:rPr>
              <w:t>1.36</w:t>
            </w:r>
          </w:p>
        </w:tc>
        <w:tc>
          <w:tcPr>
            <w:tcW w:w="1013" w:type="dxa"/>
            <w:tcBorders>
              <w:bottom w:val="single" w:sz="4" w:space="0" w:color="auto"/>
            </w:tcBorders>
          </w:tcPr>
          <w:p w14:paraId="6A8AF927" w14:textId="59C90AC3" w:rsidR="002C4FBE" w:rsidRPr="009515D2" w:rsidRDefault="000C5833" w:rsidP="00A85036">
            <w:pPr>
              <w:spacing w:line="276" w:lineRule="auto"/>
              <w:jc w:val="right"/>
              <w:rPr>
                <w:sz w:val="22"/>
                <w:szCs w:val="22"/>
              </w:rPr>
            </w:pPr>
            <w:r>
              <w:rPr>
                <w:sz w:val="22"/>
                <w:szCs w:val="22"/>
              </w:rPr>
              <w:t>0.243</w:t>
            </w:r>
          </w:p>
        </w:tc>
        <w:tc>
          <w:tcPr>
            <w:tcW w:w="996" w:type="dxa"/>
            <w:tcBorders>
              <w:bottom w:val="single" w:sz="4" w:space="0" w:color="auto"/>
            </w:tcBorders>
          </w:tcPr>
          <w:p w14:paraId="708542CE" w14:textId="2C6455ED" w:rsidR="002C4FBE" w:rsidRPr="009515D2" w:rsidRDefault="00EA4E30" w:rsidP="00A85036">
            <w:pPr>
              <w:spacing w:line="276" w:lineRule="auto"/>
              <w:jc w:val="right"/>
              <w:rPr>
                <w:sz w:val="22"/>
                <w:szCs w:val="22"/>
              </w:rPr>
            </w:pPr>
            <w:r>
              <w:rPr>
                <w:sz w:val="22"/>
                <w:szCs w:val="22"/>
              </w:rPr>
              <w:t>1.20</w:t>
            </w:r>
          </w:p>
        </w:tc>
        <w:tc>
          <w:tcPr>
            <w:tcW w:w="1013" w:type="dxa"/>
            <w:tcBorders>
              <w:bottom w:val="single" w:sz="4" w:space="0" w:color="auto"/>
            </w:tcBorders>
          </w:tcPr>
          <w:p w14:paraId="4360B96B" w14:textId="3272310B" w:rsidR="002C4FBE" w:rsidRPr="009515D2" w:rsidRDefault="00EA4E30" w:rsidP="00A85036">
            <w:pPr>
              <w:spacing w:line="276" w:lineRule="auto"/>
              <w:jc w:val="right"/>
              <w:rPr>
                <w:sz w:val="22"/>
                <w:szCs w:val="22"/>
              </w:rPr>
            </w:pPr>
            <w:r>
              <w:rPr>
                <w:sz w:val="22"/>
                <w:szCs w:val="22"/>
              </w:rPr>
              <w:t>0.274</w:t>
            </w:r>
          </w:p>
        </w:tc>
        <w:tc>
          <w:tcPr>
            <w:tcW w:w="996" w:type="dxa"/>
            <w:tcBorders>
              <w:bottom w:val="single" w:sz="4" w:space="0" w:color="auto"/>
            </w:tcBorders>
          </w:tcPr>
          <w:p w14:paraId="70B61CF4" w14:textId="675F055F" w:rsidR="002C4FBE" w:rsidRPr="009515D2" w:rsidRDefault="00C24060" w:rsidP="00A85036">
            <w:pPr>
              <w:spacing w:line="276" w:lineRule="auto"/>
              <w:jc w:val="right"/>
              <w:rPr>
                <w:sz w:val="22"/>
                <w:szCs w:val="22"/>
              </w:rPr>
            </w:pPr>
            <w:r>
              <w:rPr>
                <w:sz w:val="22"/>
                <w:szCs w:val="22"/>
              </w:rPr>
              <w:t>0.</w:t>
            </w:r>
            <w:r w:rsidR="000C5833">
              <w:rPr>
                <w:sz w:val="22"/>
                <w:szCs w:val="22"/>
              </w:rPr>
              <w:t>25</w:t>
            </w:r>
          </w:p>
        </w:tc>
        <w:tc>
          <w:tcPr>
            <w:tcW w:w="1013" w:type="dxa"/>
            <w:tcBorders>
              <w:bottom w:val="single" w:sz="4" w:space="0" w:color="auto"/>
            </w:tcBorders>
          </w:tcPr>
          <w:p w14:paraId="1581A9BD" w14:textId="35C82904" w:rsidR="002C4FBE" w:rsidRPr="00C24060" w:rsidRDefault="00C24060" w:rsidP="00A85036">
            <w:pPr>
              <w:spacing w:line="276" w:lineRule="auto"/>
              <w:jc w:val="right"/>
              <w:rPr>
                <w:sz w:val="22"/>
                <w:szCs w:val="22"/>
              </w:rPr>
            </w:pPr>
            <w:r w:rsidRPr="00C24060">
              <w:rPr>
                <w:sz w:val="22"/>
                <w:szCs w:val="22"/>
              </w:rPr>
              <w:t>0.</w:t>
            </w:r>
            <w:r w:rsidR="000C5833">
              <w:rPr>
                <w:sz w:val="22"/>
                <w:szCs w:val="22"/>
              </w:rPr>
              <w:t>619</w:t>
            </w:r>
          </w:p>
        </w:tc>
      </w:tr>
    </w:tbl>
    <w:p w14:paraId="194973AA" w14:textId="77777777" w:rsidR="00AF1559" w:rsidRDefault="00AF1559" w:rsidP="00A754EC">
      <w:pPr>
        <w:spacing w:line="360" w:lineRule="auto"/>
      </w:pPr>
    </w:p>
    <w:p w14:paraId="009D9BCF" w14:textId="6C8FE51E" w:rsidR="00AF1559" w:rsidRDefault="00AF1559" w:rsidP="00A754EC">
      <w:pPr>
        <w:spacing w:line="360" w:lineRule="auto"/>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r>
        <w:rPr>
          <w:i/>
          <w:iCs/>
        </w:rPr>
        <w:t>PNUE</w:t>
      </w:r>
      <w:r>
        <w:t xml:space="preserve">=photosynthetic nitrogen use efficiency; </w:t>
      </w:r>
      <w:proofErr w:type="spellStart"/>
      <w:r w:rsidRPr="00F072DB">
        <w:rPr>
          <w:i/>
          <w:iCs/>
        </w:rPr>
        <w:t>N</w:t>
      </w:r>
      <w:r w:rsidRPr="00F072DB">
        <w:rPr>
          <w:vertAlign w:val="subscript"/>
        </w:rPr>
        <w:t>area</w:t>
      </w:r>
      <w:proofErr w:type="spellEnd"/>
      <w:r w:rsidRPr="00F072DB">
        <w:t>:</w:t>
      </w:r>
      <w:r w:rsidR="00061330">
        <w:t xml:space="preserve"> </w:t>
      </w:r>
      <w:proofErr w:type="spellStart"/>
      <w:r w:rsidRPr="00F072DB">
        <w:rPr>
          <w:i/>
          <w:iCs/>
        </w:rPr>
        <w:t>g</w:t>
      </w:r>
      <w:r w:rsidRPr="00F072DB">
        <w:rPr>
          <w:vertAlign w:val="subscript"/>
        </w:rPr>
        <w:t>s</w:t>
      </w:r>
      <w:proofErr w:type="spellEnd"/>
      <w:r>
        <w:t xml:space="preserve">=ratio of </w:t>
      </w:r>
      <w:proofErr w:type="spellStart"/>
      <w:r w:rsidRPr="00F072DB">
        <w:rPr>
          <w:i/>
          <w:iCs/>
        </w:rPr>
        <w:t>N</w:t>
      </w:r>
      <w:r w:rsidRPr="00F072DB">
        <w:rPr>
          <w:vertAlign w:val="subscript"/>
        </w:rPr>
        <w:t>area</w:t>
      </w:r>
      <w:proofErr w:type="spellEnd"/>
      <w:r w:rsidRPr="00F072DB">
        <w:t xml:space="preserve"> to </w:t>
      </w:r>
      <w:proofErr w:type="spellStart"/>
      <w:r w:rsidRPr="00F072DB">
        <w:rPr>
          <w:i/>
          <w:iCs/>
        </w:rPr>
        <w:t>g</w:t>
      </w:r>
      <w:r w:rsidRPr="00F072DB">
        <w:rPr>
          <w:vertAlign w:val="subscript"/>
        </w:rPr>
        <w:t>s</w:t>
      </w:r>
      <w:proofErr w:type="spellEnd"/>
      <w:r>
        <w:t>;</w:t>
      </w:r>
      <w:r w:rsidRPr="00982BDD">
        <w:t xml:space="preserve"> </w:t>
      </w:r>
      <w:proofErr w:type="spellStart"/>
      <w:r w:rsidRPr="00982BDD">
        <w:rPr>
          <w:i/>
          <w:iCs/>
        </w:rPr>
        <w:t>V</w:t>
      </w:r>
      <w:r w:rsidRPr="00982BDD">
        <w:rPr>
          <w:vertAlign w:val="subscript"/>
        </w:rPr>
        <w:t>cmax</w:t>
      </w:r>
      <w:proofErr w:type="spellEnd"/>
      <w:r w:rsidRPr="00982BDD">
        <w:t>:</w:t>
      </w:r>
      <w:r w:rsidR="00061330">
        <w:t xml:space="preserve"> </w:t>
      </w:r>
      <w:proofErr w:type="spellStart"/>
      <w:r w:rsidRPr="00982BDD">
        <w:rPr>
          <w:i/>
          <w:iCs/>
        </w:rPr>
        <w:t>g</w:t>
      </w:r>
      <w:r w:rsidRPr="00982BDD">
        <w:rPr>
          <w:vertAlign w:val="subscript"/>
        </w:rPr>
        <w:t>s</w:t>
      </w:r>
      <w:proofErr w:type="spellEnd"/>
      <w:r>
        <w:t>=ratio of temperature unstandardized</w:t>
      </w:r>
      <w:r w:rsidRPr="002B7BC1">
        <w:rPr>
          <w:i/>
          <w:iCs/>
        </w:rPr>
        <w:t xml:space="preserve"> </w:t>
      </w:r>
      <w:proofErr w:type="spellStart"/>
      <w:r>
        <w:rPr>
          <w:i/>
          <w:iCs/>
        </w:rPr>
        <w:t>V</w:t>
      </w:r>
      <w:r>
        <w:rPr>
          <w:vertAlign w:val="subscript"/>
        </w:rPr>
        <w:t>cmax</w:t>
      </w:r>
      <w:proofErr w:type="spellEnd"/>
      <w:r>
        <w:t xml:space="preserve"> to </w:t>
      </w:r>
      <w:proofErr w:type="spellStart"/>
      <w:r>
        <w:rPr>
          <w:i/>
          <w:iCs/>
        </w:rPr>
        <w:t>g</w:t>
      </w:r>
      <w:r>
        <w:rPr>
          <w:vertAlign w:val="subscript"/>
        </w:rPr>
        <w:t>s</w:t>
      </w:r>
      <w:proofErr w:type="spellEnd"/>
      <w:r>
        <w:t>.</w:t>
      </w:r>
    </w:p>
    <w:p w14:paraId="73A30839" w14:textId="77777777" w:rsidR="002C4FBE" w:rsidRDefault="002C4FBE" w:rsidP="00A85036">
      <w:pPr>
        <w:spacing w:line="480" w:lineRule="auto"/>
      </w:pPr>
    </w:p>
    <w:p w14:paraId="6F402091" w14:textId="396F086D" w:rsidR="002C4FBE" w:rsidRDefault="002C4FBE" w:rsidP="00A85036">
      <w:pPr>
        <w:spacing w:line="480" w:lineRule="auto"/>
        <w:sectPr w:rsidR="002C4FBE" w:rsidSect="00772287">
          <w:pgSz w:w="15840" w:h="12240" w:orient="landscape"/>
          <w:pgMar w:top="1440" w:right="1440" w:bottom="1440" w:left="1440" w:header="720" w:footer="720" w:gutter="0"/>
          <w:lnNumType w:countBy="1" w:restart="continuous"/>
          <w:cols w:space="720"/>
          <w:docGrid w:linePitch="360"/>
        </w:sectPr>
      </w:pPr>
    </w:p>
    <w:p w14:paraId="69C5F409" w14:textId="2CC2E4E6" w:rsidR="005F0602" w:rsidRDefault="005F0602" w:rsidP="00A754EC">
      <w:pPr>
        <w:spacing w:line="360" w:lineRule="auto"/>
        <w:rPr>
          <w:b/>
          <w:bCs/>
        </w:rPr>
      </w:pPr>
      <w:r>
        <w:rPr>
          <w:b/>
          <w:bCs/>
        </w:rPr>
        <w:lastRenderedPageBreak/>
        <w:t>Figure 3</w:t>
      </w:r>
    </w:p>
    <w:p w14:paraId="4BD407F2" w14:textId="28F60E05" w:rsidR="005F0602" w:rsidRDefault="0029276A" w:rsidP="00A754EC">
      <w:pPr>
        <w:spacing w:line="360" w:lineRule="auto"/>
        <w:rPr>
          <w:b/>
          <w:bCs/>
        </w:rPr>
      </w:pPr>
      <w:r>
        <w:rPr>
          <w:b/>
          <w:bCs/>
          <w:noProof/>
        </w:rPr>
        <w:drawing>
          <wp:inline distT="0" distB="0" distL="0" distR="0" wp14:anchorId="0284AF96" wp14:editId="302BB0AF">
            <wp:extent cx="5943600" cy="343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14:paraId="7C52C665" w14:textId="77777777" w:rsidR="00EA4E30" w:rsidRPr="005F0602" w:rsidRDefault="00EA4E30" w:rsidP="00A754EC">
      <w:pPr>
        <w:spacing w:line="360" w:lineRule="auto"/>
        <w:rPr>
          <w:b/>
          <w:bCs/>
        </w:rPr>
      </w:pPr>
    </w:p>
    <w:p w14:paraId="66818DBC" w14:textId="7E06DC79" w:rsidR="005F0602" w:rsidRPr="00C4037A" w:rsidRDefault="00C4037A" w:rsidP="00A754EC">
      <w:pPr>
        <w:spacing w:line="360" w:lineRule="auto"/>
      </w:pPr>
      <w:r>
        <w:rPr>
          <w:b/>
          <w:bCs/>
        </w:rPr>
        <w:t xml:space="preserve">Figure </w:t>
      </w:r>
      <w:r w:rsidR="00EB0C0F">
        <w:rPr>
          <w:b/>
          <w:bCs/>
        </w:rPr>
        <w:t>3</w:t>
      </w:r>
      <w:r>
        <w:t xml:space="preserve"> </w:t>
      </w:r>
      <w:r w:rsidRPr="001B10F7">
        <w:t>Effects</w:t>
      </w:r>
      <w:r>
        <w:t xml:space="preserve"> of soil nitrogen fertilization and inoculation on </w:t>
      </w:r>
      <w:r>
        <w:rPr>
          <w:i/>
          <w:iCs/>
        </w:rPr>
        <w:t>G. max</w:t>
      </w:r>
      <w:r>
        <w:t xml:space="preserve"> photosynthetic nitrogen use efficiency (panel A), intrinsic water-use efficiency (panel B), the ratio of leaf nitrogen per leaf area to stomatal conductance (panel C), and the ratio of the maximum Rubisco carboxylation rate to stomatal conductance </w:t>
      </w:r>
      <w:r>
        <w:rPr>
          <w:color w:val="000000"/>
        </w:rPr>
        <w:t>(panel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E20C33">
        <w:rPr>
          <w:rFonts w:eastAsia="Times New Roman" w:cs="Times New Roman"/>
          <w:color w:val="000000" w:themeColor="text1"/>
        </w:rPr>
        <w:t>p</w:t>
      </w:r>
      <w:r w:rsidR="0079226D" w:rsidRPr="6E1ABADC">
        <w:rPr>
          <w:rFonts w:eastAsia="Times New Roman" w:cs="Times New Roman"/>
          <w:color w:val="000000" w:themeColor="text1"/>
        </w:rPr>
        <w:t>&lt;0.05).</w:t>
      </w:r>
      <w:r w:rsidR="005F0602">
        <w:rPr>
          <w:i/>
          <w:iCs/>
        </w:rPr>
        <w:br w:type="page"/>
      </w:r>
    </w:p>
    <w:p w14:paraId="25F6E929" w14:textId="3ABE0360" w:rsidR="00AF1559" w:rsidRDefault="00322974" w:rsidP="00A754EC">
      <w:pPr>
        <w:spacing w:line="360" w:lineRule="auto"/>
      </w:pPr>
      <w:commentRangeStart w:id="20"/>
      <w:r>
        <w:rPr>
          <w:i/>
          <w:iCs/>
        </w:rPr>
        <w:lastRenderedPageBreak/>
        <w:t>Structural carbon costs to acquire nitrogen</w:t>
      </w:r>
      <w:commentRangeEnd w:id="20"/>
      <w:r w:rsidR="00936914">
        <w:rPr>
          <w:rStyle w:val="CommentReference"/>
          <w:rFonts w:eastAsia="Times New Roman" w:cs="Times New Roman"/>
        </w:rPr>
        <w:commentReference w:id="20"/>
      </w:r>
    </w:p>
    <w:p w14:paraId="6375127F" w14:textId="1824C078" w:rsidR="00FE31B0" w:rsidRDefault="00607987" w:rsidP="00A754EC">
      <w:pPr>
        <w:spacing w:line="360" w:lineRule="auto"/>
        <w:ind w:firstLine="720"/>
      </w:pPr>
      <w:r>
        <w:t>S</w:t>
      </w:r>
      <w:r w:rsidRPr="00607987">
        <w:t>tructural carbon costs to acquire nitrogen</w:t>
      </w:r>
      <w:r w:rsidR="00464BF7">
        <w:t xml:space="preserve"> w</w:t>
      </w:r>
      <w:r>
        <w:t>ere</w:t>
      </w:r>
      <w:r w:rsidR="009A60BD">
        <w:t xml:space="preserve"> </w:t>
      </w:r>
      <w:r w:rsidR="00751149">
        <w:t xml:space="preserve">driven by a strong interaction between nitrogen fertilization and inoculation </w:t>
      </w:r>
      <w:r w:rsidR="009A60BD">
        <w:t xml:space="preserve">(Table </w:t>
      </w:r>
      <w:r w:rsidR="00EB0C0F">
        <w:t>5</w:t>
      </w:r>
      <w:r w:rsidR="009A60BD">
        <w:t>; Fig. 4A)</w:t>
      </w:r>
      <w:r w:rsidR="00751149">
        <w:t xml:space="preserve">. </w:t>
      </w:r>
      <w:r w:rsidR="00FE31B0">
        <w:t>This interaction indicated that inoculated individuals</w:t>
      </w:r>
      <w:r w:rsidR="007C2F39">
        <w:t xml:space="preserve"> grown under low nitrogen fertilization (2.77 </w:t>
      </w:r>
      <w:r w:rsidR="007C2F39" w:rsidRPr="008E75B9">
        <w:sym w:font="Symbol" w:char="F0B1"/>
      </w:r>
      <w:r w:rsidR="007C2F39">
        <w:t xml:space="preserve"> 0.44 g C g</w:t>
      </w:r>
      <w:r w:rsidR="007C2F39">
        <w:rPr>
          <w:vertAlign w:val="superscript"/>
        </w:rPr>
        <w:t>-1</w:t>
      </w:r>
      <w:r w:rsidR="007C2F39">
        <w:t xml:space="preserve"> N)</w:t>
      </w:r>
      <w:r w:rsidR="00FE31B0">
        <w:t xml:space="preserve"> had </w:t>
      </w:r>
      <w:r w:rsidR="00696F09">
        <w:t>63.4</w:t>
      </w:r>
      <w:r w:rsidR="00FE31B0">
        <w:t xml:space="preserve">% lower </w:t>
      </w:r>
      <w:r w:rsidRPr="00607987">
        <w:t>structural carbon costs to acquire nitrogen</w:t>
      </w:r>
      <w:r w:rsidR="00464BF7">
        <w:t xml:space="preserve"> </w:t>
      </w:r>
      <w:r w:rsidR="007C2F39">
        <w:t xml:space="preserve">than non-inoculated individuals also grown under low nitrogen fertilization (7.56 </w:t>
      </w:r>
      <w:r w:rsidR="007C2F39" w:rsidRPr="008E75B9">
        <w:sym w:font="Symbol" w:char="F0B1"/>
      </w:r>
      <w:r w:rsidR="007C2F39">
        <w:t xml:space="preserve"> 1.20 g C g</w:t>
      </w:r>
      <w:r w:rsidR="007C2F39">
        <w:rPr>
          <w:vertAlign w:val="superscript"/>
        </w:rPr>
        <w:t>-1</w:t>
      </w:r>
      <w:r w:rsidR="007C2F39">
        <w:t xml:space="preserve"> N; Tukey: p&lt;0.001)</w:t>
      </w:r>
      <w:r w:rsidR="00464BF7">
        <w:t>. There was</w:t>
      </w:r>
      <w:r w:rsidR="007C2F39">
        <w:t xml:space="preserve"> no difference</w:t>
      </w:r>
      <w:r w:rsidR="00464BF7">
        <w:t xml:space="preserve"> in </w:t>
      </w:r>
      <w:r w:rsidRPr="00607987">
        <w:t>structural carbon costs to acquire nitrogen</w:t>
      </w:r>
      <w:r w:rsidR="007C2F39">
        <w:t xml:space="preserve"> between inoculation treatments under high nitrogen fertilization (Tukey: p=0.597). Nitrogen fertilization also decreased </w:t>
      </w:r>
      <w:r w:rsidRPr="00607987">
        <w:t>structural carbon costs to acquire nitrogen</w:t>
      </w:r>
      <w:r w:rsidR="007C2F39">
        <w:t xml:space="preserve">, where individuals grown under high nitrogen fertilization (2.10 </w:t>
      </w:r>
      <w:r w:rsidR="007C2F39" w:rsidRPr="008E75B9">
        <w:sym w:font="Symbol" w:char="F0B1"/>
      </w:r>
      <w:r w:rsidR="007C2F39">
        <w:t xml:space="preserve"> 0.25 g C g</w:t>
      </w:r>
      <w:r w:rsidR="007C2F39">
        <w:rPr>
          <w:vertAlign w:val="superscript"/>
        </w:rPr>
        <w:t>-1</w:t>
      </w:r>
      <w:r w:rsidR="007C2F39">
        <w:t xml:space="preserve"> N) had </w:t>
      </w:r>
      <w:r w:rsidR="00696F09">
        <w:t>54.1</w:t>
      </w:r>
      <w:r w:rsidR="007C2F39">
        <w:t xml:space="preserve">% lower </w:t>
      </w:r>
      <w:r w:rsidRPr="00607987">
        <w:t>structural carbon costs to acquire nitrogen</w:t>
      </w:r>
      <w:r w:rsidR="007C2F39">
        <w:t xml:space="preserve"> than those grown under low nitrogen fertilization (4.58 </w:t>
      </w:r>
      <w:r w:rsidR="007C2F39" w:rsidRPr="008E75B9">
        <w:sym w:font="Symbol" w:char="F0B1"/>
      </w:r>
      <w:r w:rsidR="007C2F39">
        <w:t xml:space="preserve"> </w:t>
      </w:r>
      <w:r w:rsidR="00696F09">
        <w:t>0.52</w:t>
      </w:r>
      <w:r w:rsidR="007C2F39">
        <w:t xml:space="preserve"> g C g</w:t>
      </w:r>
      <w:r w:rsidR="007C2F39">
        <w:rPr>
          <w:vertAlign w:val="superscript"/>
        </w:rPr>
        <w:t>-1</w:t>
      </w:r>
      <w:r w:rsidR="007C2F39">
        <w:t xml:space="preserve"> N; Tukey: p</w:t>
      </w:r>
      <w:r w:rsidR="00696F09">
        <w:t>&lt;0.001</w:t>
      </w:r>
      <w:r w:rsidR="007C2F39">
        <w:t xml:space="preserve">). </w:t>
      </w:r>
      <w:r w:rsidR="00696F09">
        <w:t xml:space="preserve">Inoculation decreased </w:t>
      </w:r>
      <w:r w:rsidRPr="00607987">
        <w:t>structural carbon costs to acquire nitrogen</w:t>
      </w:r>
      <w:r w:rsidR="00696F09">
        <w:t xml:space="preserve">, where inoculated individuals (2.24 </w:t>
      </w:r>
      <w:r w:rsidR="00696F09" w:rsidRPr="008E75B9">
        <w:sym w:font="Symbol" w:char="F0B1"/>
      </w:r>
      <w:r w:rsidR="00696F09">
        <w:t xml:space="preserve"> 0.26 g C g</w:t>
      </w:r>
      <w:r w:rsidR="00696F09">
        <w:rPr>
          <w:vertAlign w:val="superscript"/>
        </w:rPr>
        <w:t>-1</w:t>
      </w:r>
      <w:r w:rsidR="00696F09">
        <w:t xml:space="preserve"> N) had 91.5% lower </w:t>
      </w:r>
      <w:r w:rsidRPr="00607987">
        <w:t>structural carbon costs to acquire nitrogen</w:t>
      </w:r>
      <w:r w:rsidR="00696F09" w:rsidRPr="00607987">
        <w:t xml:space="preserve"> than </w:t>
      </w:r>
      <w:r w:rsidR="00696F09">
        <w:t xml:space="preserve">non-inoculated individuals (4.29 </w:t>
      </w:r>
      <w:r w:rsidR="00696F09" w:rsidRPr="008E75B9">
        <w:sym w:font="Symbol" w:char="F0B1"/>
      </w:r>
      <w:r w:rsidR="00696F09">
        <w:t xml:space="preserve"> 0.49 g C g</w:t>
      </w:r>
      <w:r w:rsidR="00696F09">
        <w:rPr>
          <w:vertAlign w:val="superscript"/>
        </w:rPr>
        <w:t>-1</w:t>
      </w:r>
      <w:r w:rsidR="00696F09">
        <w:t xml:space="preserve"> N; Tukey: p&lt;0.001).</w:t>
      </w:r>
    </w:p>
    <w:p w14:paraId="24944EA7" w14:textId="490AA981" w:rsidR="00322974" w:rsidRDefault="00607987" w:rsidP="00607987">
      <w:pPr>
        <w:spacing w:line="360" w:lineRule="auto"/>
        <w:ind w:firstLine="720"/>
      </w:pPr>
      <w:r>
        <w:t xml:space="preserve">Inoculation negatively affected </w:t>
      </w:r>
      <w:r w:rsidRPr="00607987">
        <w:t>belowground carbon biomass</w:t>
      </w:r>
      <w:r w:rsidR="00FF5B3D" w:rsidRPr="00607987">
        <w:t xml:space="preserve"> (</w:t>
      </w:r>
      <w:r>
        <w:t xml:space="preserve">Table </w:t>
      </w:r>
      <w:r w:rsidR="00FF5B3D">
        <w:t>5; Fig. 4B</w:t>
      </w:r>
      <w:r>
        <w:t>).</w:t>
      </w:r>
      <w:r w:rsidR="00696F09">
        <w:t xml:space="preserve"> Specifically, inoculated individuals</w:t>
      </w:r>
      <w:r w:rsidR="00FF5B3D">
        <w:t xml:space="preserve"> (0.295 </w:t>
      </w:r>
      <w:r w:rsidR="00FF5B3D" w:rsidRPr="008E75B9">
        <w:sym w:font="Symbol" w:char="F0B1"/>
      </w:r>
      <w:r w:rsidR="00FF5B3D">
        <w:t xml:space="preserve"> 0.037 g C)</w:t>
      </w:r>
      <w:r w:rsidR="00696F09">
        <w:t xml:space="preserve"> had </w:t>
      </w:r>
      <w:r w:rsidR="00FF5B3D">
        <w:t>29.9</w:t>
      </w:r>
      <w:r w:rsidR="00696F09">
        <w:t xml:space="preserve">% less belowground carbon biomass </w:t>
      </w:r>
      <w:r w:rsidR="00FF5B3D">
        <w:t xml:space="preserve">than non-inoculated individuals (0.421 </w:t>
      </w:r>
      <w:r w:rsidR="00FF5B3D" w:rsidRPr="008E75B9">
        <w:sym w:font="Symbol" w:char="F0B1"/>
      </w:r>
      <w:r w:rsidR="00FF5B3D">
        <w:t xml:space="preserve"> 0.053 g C; Tukey: p=0.050). There was no effect of nitrogen fertilization or </w:t>
      </w:r>
      <w:r>
        <w:t xml:space="preserve">any observable </w:t>
      </w:r>
      <w:r w:rsidR="00FF5B3D">
        <w:t>interaction between nitrogen fertilization and inoculation</w:t>
      </w:r>
      <w:r>
        <w:t xml:space="preserve"> on </w:t>
      </w:r>
      <w:r w:rsidRPr="00607987">
        <w:t>belowground carbon biomass</w:t>
      </w:r>
      <w:r w:rsidR="009A60BD">
        <w:t xml:space="preserve"> (Table </w:t>
      </w:r>
      <w:r w:rsidR="00EB0C0F">
        <w:t>5</w:t>
      </w:r>
      <w:r w:rsidR="009A60BD">
        <w:t>).</w:t>
      </w:r>
      <w:r w:rsidR="00602B12">
        <w:t xml:space="preserve"> </w:t>
      </w:r>
    </w:p>
    <w:p w14:paraId="4E9265F9" w14:textId="73D21CC4" w:rsidR="00AF1559" w:rsidRDefault="00FF5B3D" w:rsidP="00607987">
      <w:pPr>
        <w:spacing w:line="360" w:lineRule="auto"/>
        <w:ind w:firstLine="720"/>
      </w:pPr>
      <w:r>
        <w:t>Whole plant nitrogen biomass was driven by a strong interaction between fertilization and inoculation</w:t>
      </w:r>
      <w:r w:rsidR="00013F5C">
        <w:t xml:space="preserve"> (Table </w:t>
      </w:r>
      <w:r w:rsidR="00EB0C0F">
        <w:t>5</w:t>
      </w:r>
      <w:r w:rsidR="00013F5C">
        <w:t xml:space="preserve">; Fig. </w:t>
      </w:r>
      <w:r w:rsidR="00EB0C0F">
        <w:t>5</w:t>
      </w:r>
      <w:r w:rsidR="00013F5C">
        <w:t>C)</w:t>
      </w:r>
      <w:r w:rsidR="006C50B8">
        <w:t xml:space="preserve">. </w:t>
      </w:r>
      <w:r>
        <w:t>This interaction indicated that inoculated individuals grown under low nitrogen fertilization (</w:t>
      </w:r>
      <w:r w:rsidR="00322974">
        <w:t xml:space="preserve">0.100 </w:t>
      </w:r>
      <w:r w:rsidRPr="008E75B9">
        <w:sym w:font="Symbol" w:char="F0B1"/>
      </w:r>
      <w:r w:rsidR="00322974">
        <w:t xml:space="preserve"> 0.005</w:t>
      </w:r>
      <w:r>
        <w:t xml:space="preserve"> g N) had </w:t>
      </w:r>
      <w:r w:rsidR="00322974">
        <w:t>72.4</w:t>
      </w:r>
      <w:r>
        <w:t>% higher whole plant nitrogen biomass than non-inoculated individuals also grown under low nitrogen fertilization (</w:t>
      </w:r>
      <w:r w:rsidR="00322974">
        <w:t xml:space="preserve">0.058 </w:t>
      </w:r>
      <w:r w:rsidRPr="008E75B9">
        <w:sym w:font="Symbol" w:char="F0B1"/>
      </w:r>
      <w:r w:rsidR="00322974">
        <w:t xml:space="preserve"> 0.005</w:t>
      </w:r>
      <w:r>
        <w:t xml:space="preserve"> g N; Tukey: p&lt;0.001), with no difference between inoculation treatments under high nitrogen fertilization (Tukey: p=</w:t>
      </w:r>
      <w:r w:rsidR="00322974">
        <w:t>0.873</w:t>
      </w:r>
      <w:r>
        <w:t>). Nitrogen fertilization also increased whole plant nitrogen biomass, where individuals grown under high nitrogen fertilization (</w:t>
      </w:r>
      <w:r w:rsidR="00322974">
        <w:t>0.173</w:t>
      </w:r>
      <w:r>
        <w:t xml:space="preserve"> </w:t>
      </w:r>
      <w:r w:rsidRPr="008E75B9">
        <w:sym w:font="Symbol" w:char="F0B1"/>
      </w:r>
      <w:r w:rsidR="00322974">
        <w:t xml:space="preserve"> 0.004</w:t>
      </w:r>
      <w:r>
        <w:t xml:space="preserve"> g</w:t>
      </w:r>
      <w:r>
        <w:rPr>
          <w:vertAlign w:val="superscript"/>
        </w:rPr>
        <w:t xml:space="preserve"> </w:t>
      </w:r>
      <w:r>
        <w:t xml:space="preserve">N) had </w:t>
      </w:r>
      <w:r w:rsidR="00322974">
        <w:t>119.0</w:t>
      </w:r>
      <w:r>
        <w:t>% higher whole plant nitrogen biomass than those grown under low nitrogen fertilization (</w:t>
      </w:r>
      <w:r w:rsidR="00322974">
        <w:t xml:space="preserve">0.079 </w:t>
      </w:r>
      <w:r w:rsidRPr="008E75B9">
        <w:sym w:font="Symbol" w:char="F0B1"/>
      </w:r>
      <w:r w:rsidR="00322974">
        <w:t xml:space="preserve"> 0.003</w:t>
      </w:r>
      <w:r>
        <w:t xml:space="preserve"> g</w:t>
      </w:r>
      <w:r>
        <w:rPr>
          <w:vertAlign w:val="superscript"/>
        </w:rPr>
        <w:t xml:space="preserve"> </w:t>
      </w:r>
      <w:r>
        <w:t>N; Tukey: p&lt;0.001). Inoculation increased whole plant nitrogen biomass, where inoculated individuals (</w:t>
      </w:r>
      <w:r w:rsidR="00322974">
        <w:t xml:space="preserve">0.138 </w:t>
      </w:r>
      <w:r w:rsidRPr="008E75B9">
        <w:sym w:font="Symbol" w:char="F0B1"/>
      </w:r>
      <w:r w:rsidR="00322974">
        <w:t xml:space="preserve"> 0.004</w:t>
      </w:r>
      <w:r>
        <w:t xml:space="preserve"> g</w:t>
      </w:r>
      <w:r>
        <w:rPr>
          <w:vertAlign w:val="superscript"/>
        </w:rPr>
        <w:t xml:space="preserve"> </w:t>
      </w:r>
      <w:r>
        <w:t xml:space="preserve">N) had </w:t>
      </w:r>
      <w:r w:rsidR="00322974">
        <w:t>17.4</w:t>
      </w:r>
      <w:r>
        <w:t xml:space="preserve">% </w:t>
      </w:r>
      <w:r w:rsidR="00322974">
        <w:t>higher whole plant nitrogen biomass</w:t>
      </w:r>
      <w:r>
        <w:t xml:space="preserve"> than non-inoculated individuals (</w:t>
      </w:r>
      <w:r w:rsidR="00322974">
        <w:t xml:space="preserve">0.114 </w:t>
      </w:r>
      <w:r w:rsidRPr="008E75B9">
        <w:sym w:font="Symbol" w:char="F0B1"/>
      </w:r>
      <w:r w:rsidR="00322974">
        <w:t xml:space="preserve"> 0.004</w:t>
      </w:r>
      <w:r>
        <w:t xml:space="preserve"> g</w:t>
      </w:r>
      <w:r>
        <w:rPr>
          <w:vertAlign w:val="superscript"/>
        </w:rPr>
        <w:t xml:space="preserve"> </w:t>
      </w:r>
      <w:r>
        <w:t>N; Tukey: p&lt;0.001).</w:t>
      </w:r>
    </w:p>
    <w:p w14:paraId="31E6F38F" w14:textId="3ED00D13" w:rsidR="00AF1559" w:rsidRPr="00AF1559" w:rsidRDefault="00AF1559" w:rsidP="00A85036">
      <w:pPr>
        <w:spacing w:line="480" w:lineRule="auto"/>
        <w:sectPr w:rsidR="00AF1559" w:rsidRPr="00AF1559" w:rsidSect="00772287">
          <w:pgSz w:w="12240" w:h="15840"/>
          <w:pgMar w:top="1440" w:right="1440" w:bottom="1440" w:left="1440" w:header="720" w:footer="720" w:gutter="0"/>
          <w:lnNumType w:countBy="1" w:restart="continuous"/>
          <w:cols w:space="720"/>
          <w:docGrid w:linePitch="360"/>
        </w:sectPr>
      </w:pPr>
    </w:p>
    <w:p w14:paraId="588CAD82" w14:textId="69ACD560" w:rsidR="008D6E2F" w:rsidRDefault="00AF1559" w:rsidP="00A754EC">
      <w:pPr>
        <w:spacing w:line="360" w:lineRule="auto"/>
      </w:pPr>
      <w:r>
        <w:rPr>
          <w:b/>
          <w:bCs/>
        </w:rPr>
        <w:lastRenderedPageBreak/>
        <w:t xml:space="preserve">Table </w:t>
      </w:r>
      <w:r w:rsidR="00EB0C0F">
        <w:rPr>
          <w:b/>
          <w:bCs/>
        </w:rPr>
        <w:t>5</w:t>
      </w:r>
      <w:r>
        <w:t xml:space="preserve"> Analysis of variance results exploring effect of soil nitrogen fertilization, inoculation with </w:t>
      </w:r>
      <w:r>
        <w:rPr>
          <w:i/>
          <w:iCs/>
        </w:rPr>
        <w:t>B. japonicum</w:t>
      </w:r>
      <w:r>
        <w:t xml:space="preserve">, and interactions between soil nitrogen fertilization and inoculation on </w:t>
      </w:r>
      <w:r w:rsidR="00A433B8">
        <w:t xml:space="preserve">structural </w:t>
      </w:r>
      <w:r>
        <w:t>carbon costs to acquire nitrogen</w:t>
      </w:r>
      <w:r w:rsidR="00A433B8">
        <w:t>, whole plant growth, and root nodulation</w:t>
      </w:r>
      <w:r>
        <w:t>*</w:t>
      </w:r>
    </w:p>
    <w:p w14:paraId="2682AB21" w14:textId="77777777" w:rsidR="00A754EC" w:rsidRDefault="00A754EC" w:rsidP="00A754EC">
      <w:pPr>
        <w:spacing w:line="360" w:lineRule="auto"/>
      </w:pPr>
    </w:p>
    <w:tbl>
      <w:tblPr>
        <w:tblStyle w:val="TableGridLight"/>
        <w:tblW w:w="12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1012"/>
      </w:tblGrid>
      <w:tr w:rsidR="00AF1559" w:rsidRPr="009515D2" w14:paraId="1EED3753" w14:textId="77777777" w:rsidTr="002C4FBE">
        <w:tc>
          <w:tcPr>
            <w:tcW w:w="2516" w:type="dxa"/>
            <w:gridSpan w:val="2"/>
            <w:tcBorders>
              <w:bottom w:val="single" w:sz="4" w:space="0" w:color="auto"/>
            </w:tcBorders>
          </w:tcPr>
          <w:p w14:paraId="5BD185E2"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100A0F03" w14:textId="3A0115D7" w:rsidR="00AF1559" w:rsidRPr="009515D2" w:rsidRDefault="00E20C33" w:rsidP="00A85036">
            <w:pPr>
              <w:spacing w:line="276" w:lineRule="auto"/>
              <w:jc w:val="right"/>
              <w:rPr>
                <w:b/>
                <w:bCs/>
                <w:sz w:val="22"/>
                <w:szCs w:val="22"/>
                <w:vertAlign w:val="subscript"/>
              </w:rPr>
            </w:pPr>
            <w:r w:rsidRPr="009515D2">
              <w:rPr>
                <w:b/>
                <w:bCs/>
                <w:sz w:val="22"/>
                <w:szCs w:val="22"/>
              </w:rPr>
              <w:t>Carbon cost to acquire nitrogen</w:t>
            </w:r>
          </w:p>
        </w:tc>
        <w:tc>
          <w:tcPr>
            <w:tcW w:w="2009" w:type="dxa"/>
            <w:gridSpan w:val="2"/>
            <w:tcBorders>
              <w:bottom w:val="single" w:sz="4" w:space="0" w:color="auto"/>
            </w:tcBorders>
          </w:tcPr>
          <w:p w14:paraId="6CEEACBF" w14:textId="7C6963DD" w:rsidR="00AF1559" w:rsidRPr="009515D2" w:rsidRDefault="00E20C33" w:rsidP="00A85036">
            <w:pPr>
              <w:spacing w:line="276" w:lineRule="auto"/>
              <w:jc w:val="right"/>
              <w:rPr>
                <w:b/>
                <w:bCs/>
                <w:sz w:val="22"/>
                <w:szCs w:val="22"/>
                <w:vertAlign w:val="subscript"/>
              </w:rPr>
            </w:pPr>
            <w:r w:rsidRPr="009515D2">
              <w:rPr>
                <w:b/>
                <w:bCs/>
                <w:sz w:val="22"/>
                <w:szCs w:val="22"/>
              </w:rPr>
              <w:t>Belowground carbon biomass</w:t>
            </w:r>
          </w:p>
        </w:tc>
        <w:tc>
          <w:tcPr>
            <w:tcW w:w="2009" w:type="dxa"/>
            <w:gridSpan w:val="2"/>
            <w:tcBorders>
              <w:bottom w:val="single" w:sz="4" w:space="0" w:color="auto"/>
            </w:tcBorders>
          </w:tcPr>
          <w:p w14:paraId="1B66003E" w14:textId="4D4EF71D" w:rsidR="00AF1559" w:rsidRPr="009515D2" w:rsidRDefault="00E20C33" w:rsidP="00A85036">
            <w:pPr>
              <w:spacing w:line="276" w:lineRule="auto"/>
              <w:jc w:val="right"/>
              <w:rPr>
                <w:b/>
                <w:bCs/>
                <w:sz w:val="22"/>
                <w:szCs w:val="22"/>
                <w:vertAlign w:val="subscript"/>
              </w:rPr>
            </w:pPr>
            <w:r w:rsidRPr="009515D2">
              <w:rPr>
                <w:b/>
                <w:bCs/>
                <w:sz w:val="22"/>
                <w:szCs w:val="22"/>
              </w:rPr>
              <w:t>Whole plant nitrogen biomass</w:t>
            </w:r>
          </w:p>
        </w:tc>
        <w:tc>
          <w:tcPr>
            <w:tcW w:w="2009" w:type="dxa"/>
            <w:gridSpan w:val="2"/>
            <w:tcBorders>
              <w:bottom w:val="single" w:sz="4" w:space="0" w:color="auto"/>
            </w:tcBorders>
          </w:tcPr>
          <w:p w14:paraId="43644B03" w14:textId="77777777" w:rsidR="00A85036" w:rsidRPr="009515D2" w:rsidRDefault="00E20C33" w:rsidP="00A85036">
            <w:pPr>
              <w:spacing w:line="276" w:lineRule="auto"/>
              <w:jc w:val="right"/>
              <w:rPr>
                <w:b/>
                <w:bCs/>
                <w:sz w:val="22"/>
                <w:szCs w:val="22"/>
              </w:rPr>
            </w:pPr>
            <w:r w:rsidRPr="009515D2">
              <w:rPr>
                <w:b/>
                <w:bCs/>
                <w:sz w:val="22"/>
                <w:szCs w:val="22"/>
              </w:rPr>
              <w:t xml:space="preserve">Total </w:t>
            </w:r>
          </w:p>
          <w:p w14:paraId="332410E2" w14:textId="00A3E701" w:rsidR="00AF1559" w:rsidRPr="009515D2" w:rsidRDefault="00E20C33" w:rsidP="00A85036">
            <w:pPr>
              <w:spacing w:line="276" w:lineRule="auto"/>
              <w:jc w:val="right"/>
              <w:rPr>
                <w:b/>
                <w:bCs/>
                <w:sz w:val="22"/>
                <w:szCs w:val="22"/>
              </w:rPr>
            </w:pPr>
            <w:r w:rsidRPr="009515D2">
              <w:rPr>
                <w:b/>
                <w:bCs/>
                <w:sz w:val="22"/>
                <w:szCs w:val="22"/>
              </w:rPr>
              <w:t>leaf</w:t>
            </w:r>
            <w:r w:rsidR="00A85036" w:rsidRPr="009515D2">
              <w:rPr>
                <w:b/>
                <w:bCs/>
                <w:sz w:val="22"/>
                <w:szCs w:val="22"/>
              </w:rPr>
              <w:t xml:space="preserve"> </w:t>
            </w:r>
            <w:r w:rsidRPr="009515D2">
              <w:rPr>
                <w:b/>
                <w:bCs/>
                <w:sz w:val="22"/>
                <w:szCs w:val="22"/>
              </w:rPr>
              <w:t>area</w:t>
            </w:r>
          </w:p>
        </w:tc>
        <w:tc>
          <w:tcPr>
            <w:tcW w:w="2008" w:type="dxa"/>
            <w:gridSpan w:val="2"/>
            <w:tcBorders>
              <w:bottom w:val="single" w:sz="4" w:space="0" w:color="auto"/>
            </w:tcBorders>
          </w:tcPr>
          <w:p w14:paraId="09A87716" w14:textId="7E06D09B" w:rsidR="00AF1559" w:rsidRPr="009515D2" w:rsidRDefault="00E20C33" w:rsidP="00A85036">
            <w:pPr>
              <w:spacing w:line="276" w:lineRule="auto"/>
              <w:jc w:val="right"/>
              <w:rPr>
                <w:b/>
                <w:bCs/>
                <w:sz w:val="22"/>
                <w:szCs w:val="22"/>
              </w:rPr>
            </w:pPr>
            <w:r w:rsidRPr="009515D2">
              <w:rPr>
                <w:b/>
                <w:bCs/>
                <w:sz w:val="22"/>
                <w:szCs w:val="22"/>
              </w:rPr>
              <w:t>Whole plant biomass</w:t>
            </w:r>
          </w:p>
        </w:tc>
      </w:tr>
      <w:tr w:rsidR="00AF1559" w:rsidRPr="009515D2" w14:paraId="594FFC4A" w14:textId="77777777" w:rsidTr="002C4FBE">
        <w:tc>
          <w:tcPr>
            <w:tcW w:w="1980" w:type="dxa"/>
            <w:tcBorders>
              <w:top w:val="single" w:sz="4" w:space="0" w:color="auto"/>
              <w:bottom w:val="single" w:sz="4" w:space="0" w:color="auto"/>
            </w:tcBorders>
          </w:tcPr>
          <w:p w14:paraId="0D7024B3"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223CADB0"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CDFF76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0723FD2C"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AB43C0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F6FB77A"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BDEA27B"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70C166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5C3954D"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B4393CC"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7A89D75E" w14:textId="77777777" w:rsidR="00AF1559" w:rsidRPr="009515D2" w:rsidRDefault="00AF1559"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15181E52" w14:textId="77777777" w:rsidR="00AF1559" w:rsidRPr="009515D2" w:rsidRDefault="00AF1559" w:rsidP="00A85036">
            <w:pPr>
              <w:spacing w:line="276" w:lineRule="auto"/>
              <w:jc w:val="right"/>
              <w:rPr>
                <w:i/>
                <w:iCs/>
                <w:sz w:val="22"/>
                <w:szCs w:val="22"/>
              </w:rPr>
            </w:pPr>
            <w:r w:rsidRPr="009515D2">
              <w:rPr>
                <w:i/>
                <w:iCs/>
                <w:sz w:val="22"/>
                <w:szCs w:val="22"/>
              </w:rPr>
              <w:t>p</w:t>
            </w:r>
          </w:p>
        </w:tc>
      </w:tr>
      <w:tr w:rsidR="00AF1559" w:rsidRPr="009515D2" w14:paraId="450ED581" w14:textId="77777777" w:rsidTr="002C4FBE">
        <w:tc>
          <w:tcPr>
            <w:tcW w:w="1980" w:type="dxa"/>
            <w:tcBorders>
              <w:top w:val="single" w:sz="4" w:space="0" w:color="auto"/>
            </w:tcBorders>
          </w:tcPr>
          <w:p w14:paraId="6C8E8E2D" w14:textId="77777777" w:rsidR="00AF1559" w:rsidRPr="009515D2" w:rsidRDefault="00AF1559"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33F158BF"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4CE66FBA" w14:textId="068854E6" w:rsidR="00AF1559" w:rsidRPr="009515D2" w:rsidRDefault="00754725" w:rsidP="00A85036">
            <w:pPr>
              <w:spacing w:line="276" w:lineRule="auto"/>
              <w:jc w:val="right"/>
              <w:rPr>
                <w:sz w:val="22"/>
                <w:szCs w:val="22"/>
              </w:rPr>
            </w:pPr>
            <w:r w:rsidRPr="009515D2">
              <w:rPr>
                <w:sz w:val="22"/>
                <w:szCs w:val="22"/>
              </w:rPr>
              <w:t>23.34</w:t>
            </w:r>
          </w:p>
        </w:tc>
        <w:tc>
          <w:tcPr>
            <w:tcW w:w="1012" w:type="dxa"/>
            <w:tcBorders>
              <w:top w:val="single" w:sz="4" w:space="0" w:color="auto"/>
            </w:tcBorders>
          </w:tcPr>
          <w:p w14:paraId="3F591254" w14:textId="165C489B"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720FF99" w14:textId="780E7C26" w:rsidR="00AF1559" w:rsidRPr="009515D2" w:rsidRDefault="00754725" w:rsidP="00A85036">
            <w:pPr>
              <w:spacing w:line="276" w:lineRule="auto"/>
              <w:jc w:val="right"/>
              <w:rPr>
                <w:sz w:val="22"/>
                <w:szCs w:val="22"/>
              </w:rPr>
            </w:pPr>
            <w:r w:rsidRPr="009515D2">
              <w:rPr>
                <w:sz w:val="22"/>
                <w:szCs w:val="22"/>
              </w:rPr>
              <w:t>0.08</w:t>
            </w:r>
          </w:p>
        </w:tc>
        <w:tc>
          <w:tcPr>
            <w:tcW w:w="1013" w:type="dxa"/>
            <w:tcBorders>
              <w:top w:val="single" w:sz="4" w:space="0" w:color="auto"/>
            </w:tcBorders>
          </w:tcPr>
          <w:p w14:paraId="27FA7DAE" w14:textId="2965CCEE" w:rsidR="00AF1559" w:rsidRPr="009515D2" w:rsidRDefault="00754725" w:rsidP="00A85036">
            <w:pPr>
              <w:spacing w:line="276" w:lineRule="auto"/>
              <w:jc w:val="right"/>
              <w:rPr>
                <w:sz w:val="22"/>
                <w:szCs w:val="22"/>
              </w:rPr>
            </w:pPr>
            <w:r w:rsidRPr="009515D2">
              <w:rPr>
                <w:sz w:val="22"/>
                <w:szCs w:val="22"/>
              </w:rPr>
              <w:t>0.782</w:t>
            </w:r>
          </w:p>
        </w:tc>
        <w:tc>
          <w:tcPr>
            <w:tcW w:w="996" w:type="dxa"/>
            <w:tcBorders>
              <w:top w:val="single" w:sz="4" w:space="0" w:color="auto"/>
            </w:tcBorders>
          </w:tcPr>
          <w:p w14:paraId="4FB441AB" w14:textId="0D0EEA2D" w:rsidR="00AF1559" w:rsidRPr="009515D2" w:rsidRDefault="00754725" w:rsidP="00A85036">
            <w:pPr>
              <w:spacing w:line="276" w:lineRule="auto"/>
              <w:jc w:val="right"/>
              <w:rPr>
                <w:sz w:val="22"/>
                <w:szCs w:val="22"/>
              </w:rPr>
            </w:pPr>
            <w:r w:rsidRPr="009515D2">
              <w:rPr>
                <w:sz w:val="22"/>
                <w:szCs w:val="22"/>
              </w:rPr>
              <w:t>358.69</w:t>
            </w:r>
          </w:p>
        </w:tc>
        <w:tc>
          <w:tcPr>
            <w:tcW w:w="1013" w:type="dxa"/>
            <w:tcBorders>
              <w:top w:val="single" w:sz="4" w:space="0" w:color="auto"/>
            </w:tcBorders>
          </w:tcPr>
          <w:p w14:paraId="51482592" w14:textId="55CB682D"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7D633D2" w14:textId="12A4EF84" w:rsidR="00AF1559" w:rsidRPr="009515D2" w:rsidRDefault="002C4FBE" w:rsidP="00A85036">
            <w:pPr>
              <w:spacing w:line="276" w:lineRule="auto"/>
              <w:jc w:val="right"/>
              <w:rPr>
                <w:sz w:val="22"/>
                <w:szCs w:val="22"/>
              </w:rPr>
            </w:pPr>
            <w:r w:rsidRPr="009515D2">
              <w:rPr>
                <w:sz w:val="22"/>
                <w:szCs w:val="22"/>
              </w:rPr>
              <w:t>292.46</w:t>
            </w:r>
          </w:p>
        </w:tc>
        <w:tc>
          <w:tcPr>
            <w:tcW w:w="1013" w:type="dxa"/>
            <w:tcBorders>
              <w:top w:val="single" w:sz="4" w:space="0" w:color="auto"/>
            </w:tcBorders>
          </w:tcPr>
          <w:p w14:paraId="4F8EDAB3" w14:textId="669809C2"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668F5F2" w14:textId="20726D7F" w:rsidR="00AF1559" w:rsidRPr="009515D2" w:rsidRDefault="002C4FBE" w:rsidP="00A85036">
            <w:pPr>
              <w:spacing w:line="276" w:lineRule="auto"/>
              <w:jc w:val="right"/>
              <w:rPr>
                <w:sz w:val="22"/>
                <w:szCs w:val="22"/>
              </w:rPr>
            </w:pPr>
            <w:r w:rsidRPr="009515D2">
              <w:rPr>
                <w:sz w:val="22"/>
                <w:szCs w:val="22"/>
              </w:rPr>
              <w:t>52.43</w:t>
            </w:r>
          </w:p>
        </w:tc>
        <w:tc>
          <w:tcPr>
            <w:tcW w:w="1012" w:type="dxa"/>
            <w:tcBorders>
              <w:top w:val="single" w:sz="4" w:space="0" w:color="auto"/>
            </w:tcBorders>
          </w:tcPr>
          <w:p w14:paraId="73B0147C" w14:textId="473FF3AF" w:rsidR="00AF1559" w:rsidRPr="009515D2" w:rsidRDefault="002C4FBE" w:rsidP="00A85036">
            <w:pPr>
              <w:spacing w:line="276" w:lineRule="auto"/>
              <w:jc w:val="right"/>
              <w:rPr>
                <w:b/>
                <w:bCs/>
                <w:sz w:val="22"/>
                <w:szCs w:val="22"/>
              </w:rPr>
            </w:pPr>
            <w:r w:rsidRPr="009515D2">
              <w:rPr>
                <w:b/>
                <w:bCs/>
                <w:sz w:val="22"/>
                <w:szCs w:val="22"/>
              </w:rPr>
              <w:t>&lt;0.001</w:t>
            </w:r>
          </w:p>
        </w:tc>
      </w:tr>
      <w:tr w:rsidR="00AF1559" w:rsidRPr="009515D2" w14:paraId="158EA27A" w14:textId="77777777" w:rsidTr="00EB0C0F">
        <w:tc>
          <w:tcPr>
            <w:tcW w:w="1980" w:type="dxa"/>
          </w:tcPr>
          <w:p w14:paraId="65218476" w14:textId="77777777" w:rsidR="00AF1559" w:rsidRPr="009515D2" w:rsidRDefault="00AF1559" w:rsidP="00A85036">
            <w:pPr>
              <w:spacing w:line="276" w:lineRule="auto"/>
              <w:jc w:val="right"/>
              <w:rPr>
                <w:sz w:val="22"/>
                <w:szCs w:val="22"/>
              </w:rPr>
            </w:pPr>
            <w:r w:rsidRPr="009515D2">
              <w:rPr>
                <w:sz w:val="22"/>
                <w:szCs w:val="22"/>
              </w:rPr>
              <w:t>Inoculation (I)</w:t>
            </w:r>
          </w:p>
        </w:tc>
        <w:tc>
          <w:tcPr>
            <w:tcW w:w="536" w:type="dxa"/>
          </w:tcPr>
          <w:p w14:paraId="51E39176"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Pr>
          <w:p w14:paraId="2250399B" w14:textId="268E8D8E" w:rsidR="00AF1559" w:rsidRPr="009515D2" w:rsidRDefault="00754725" w:rsidP="00A85036">
            <w:pPr>
              <w:spacing w:line="276" w:lineRule="auto"/>
              <w:jc w:val="right"/>
              <w:rPr>
                <w:sz w:val="22"/>
                <w:szCs w:val="22"/>
              </w:rPr>
            </w:pPr>
            <w:r w:rsidRPr="009515D2">
              <w:rPr>
                <w:sz w:val="22"/>
                <w:szCs w:val="22"/>
              </w:rPr>
              <w:t>16.75</w:t>
            </w:r>
          </w:p>
        </w:tc>
        <w:tc>
          <w:tcPr>
            <w:tcW w:w="1012" w:type="dxa"/>
          </w:tcPr>
          <w:p w14:paraId="7ABEABB3" w14:textId="3CC14B08"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Pr>
          <w:p w14:paraId="7FCDDB4C" w14:textId="703EC931" w:rsidR="00AF1559" w:rsidRPr="009515D2" w:rsidRDefault="00754725" w:rsidP="00A85036">
            <w:pPr>
              <w:spacing w:line="276" w:lineRule="auto"/>
              <w:jc w:val="right"/>
              <w:rPr>
                <w:sz w:val="22"/>
                <w:szCs w:val="22"/>
              </w:rPr>
            </w:pPr>
            <w:r w:rsidRPr="009515D2">
              <w:rPr>
                <w:sz w:val="22"/>
                <w:szCs w:val="22"/>
              </w:rPr>
              <w:t>4.17</w:t>
            </w:r>
          </w:p>
        </w:tc>
        <w:tc>
          <w:tcPr>
            <w:tcW w:w="1013" w:type="dxa"/>
          </w:tcPr>
          <w:p w14:paraId="1762FAC2" w14:textId="778B9252" w:rsidR="00AF1559" w:rsidRPr="009515D2" w:rsidRDefault="00754725" w:rsidP="00A85036">
            <w:pPr>
              <w:spacing w:line="276" w:lineRule="auto"/>
              <w:jc w:val="right"/>
              <w:rPr>
                <w:b/>
                <w:bCs/>
                <w:sz w:val="22"/>
                <w:szCs w:val="22"/>
              </w:rPr>
            </w:pPr>
            <w:r w:rsidRPr="009515D2">
              <w:rPr>
                <w:b/>
                <w:bCs/>
                <w:sz w:val="22"/>
                <w:szCs w:val="22"/>
              </w:rPr>
              <w:t>0.041</w:t>
            </w:r>
          </w:p>
        </w:tc>
        <w:tc>
          <w:tcPr>
            <w:tcW w:w="996" w:type="dxa"/>
          </w:tcPr>
          <w:p w14:paraId="4B3A999A" w14:textId="34E968FB" w:rsidR="00AF1559" w:rsidRPr="009515D2" w:rsidRDefault="00754725" w:rsidP="00A85036">
            <w:pPr>
              <w:spacing w:line="276" w:lineRule="auto"/>
              <w:jc w:val="right"/>
              <w:rPr>
                <w:sz w:val="22"/>
                <w:szCs w:val="22"/>
              </w:rPr>
            </w:pPr>
            <w:r w:rsidRPr="009515D2">
              <w:rPr>
                <w:sz w:val="22"/>
                <w:szCs w:val="22"/>
              </w:rPr>
              <w:t>24.11</w:t>
            </w:r>
          </w:p>
        </w:tc>
        <w:tc>
          <w:tcPr>
            <w:tcW w:w="1013" w:type="dxa"/>
          </w:tcPr>
          <w:p w14:paraId="22237A78" w14:textId="19E23714"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Pr>
          <w:p w14:paraId="461E190C" w14:textId="5669DA54" w:rsidR="00AF1559" w:rsidRPr="009515D2" w:rsidRDefault="002C4FBE" w:rsidP="00A85036">
            <w:pPr>
              <w:spacing w:line="276" w:lineRule="auto"/>
              <w:jc w:val="right"/>
              <w:rPr>
                <w:sz w:val="22"/>
                <w:szCs w:val="22"/>
              </w:rPr>
            </w:pPr>
            <w:r w:rsidRPr="009515D2">
              <w:rPr>
                <w:sz w:val="22"/>
                <w:szCs w:val="22"/>
              </w:rPr>
              <w:t>35.09</w:t>
            </w:r>
          </w:p>
        </w:tc>
        <w:tc>
          <w:tcPr>
            <w:tcW w:w="1013" w:type="dxa"/>
          </w:tcPr>
          <w:p w14:paraId="0BB3B7D5" w14:textId="38C648EF"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Pr>
          <w:p w14:paraId="08A00B06" w14:textId="5CC872CD" w:rsidR="00AF1559" w:rsidRPr="009515D2" w:rsidRDefault="002C4FBE" w:rsidP="00A85036">
            <w:pPr>
              <w:spacing w:line="276" w:lineRule="auto"/>
              <w:jc w:val="right"/>
              <w:rPr>
                <w:sz w:val="22"/>
                <w:szCs w:val="22"/>
              </w:rPr>
            </w:pPr>
            <w:r w:rsidRPr="009515D2">
              <w:rPr>
                <w:sz w:val="22"/>
                <w:szCs w:val="22"/>
              </w:rPr>
              <w:t>2.04</w:t>
            </w:r>
          </w:p>
        </w:tc>
        <w:tc>
          <w:tcPr>
            <w:tcW w:w="1012" w:type="dxa"/>
          </w:tcPr>
          <w:p w14:paraId="7ED391D5" w14:textId="08E9180A" w:rsidR="00AF1559" w:rsidRPr="009515D2" w:rsidRDefault="002C4FBE" w:rsidP="00A85036">
            <w:pPr>
              <w:spacing w:line="276" w:lineRule="auto"/>
              <w:jc w:val="right"/>
              <w:rPr>
                <w:sz w:val="22"/>
                <w:szCs w:val="22"/>
              </w:rPr>
            </w:pPr>
            <w:r w:rsidRPr="009515D2">
              <w:rPr>
                <w:sz w:val="22"/>
                <w:szCs w:val="22"/>
              </w:rPr>
              <w:t>0.153</w:t>
            </w:r>
          </w:p>
        </w:tc>
      </w:tr>
      <w:tr w:rsidR="00AF1559" w:rsidRPr="009515D2" w14:paraId="1F21C399" w14:textId="77777777" w:rsidTr="00EB0C0F">
        <w:tc>
          <w:tcPr>
            <w:tcW w:w="1980" w:type="dxa"/>
            <w:tcBorders>
              <w:bottom w:val="single" w:sz="4" w:space="0" w:color="auto"/>
            </w:tcBorders>
          </w:tcPr>
          <w:p w14:paraId="1BFBCCCF" w14:textId="77777777" w:rsidR="00AF1559" w:rsidRPr="009515D2" w:rsidRDefault="00AF1559"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25ECD44D"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0999632B" w14:textId="32A4694C" w:rsidR="00AF1559" w:rsidRPr="009515D2" w:rsidRDefault="00754725" w:rsidP="00A85036">
            <w:pPr>
              <w:spacing w:line="276" w:lineRule="auto"/>
              <w:jc w:val="right"/>
              <w:rPr>
                <w:sz w:val="22"/>
                <w:szCs w:val="22"/>
              </w:rPr>
            </w:pPr>
            <w:r w:rsidRPr="009515D2">
              <w:rPr>
                <w:sz w:val="22"/>
                <w:szCs w:val="22"/>
              </w:rPr>
              <w:t>4.83</w:t>
            </w:r>
          </w:p>
        </w:tc>
        <w:tc>
          <w:tcPr>
            <w:tcW w:w="1012" w:type="dxa"/>
            <w:tcBorders>
              <w:bottom w:val="single" w:sz="4" w:space="0" w:color="auto"/>
            </w:tcBorders>
          </w:tcPr>
          <w:p w14:paraId="5C7E3040" w14:textId="53AE4AFE" w:rsidR="00AF1559" w:rsidRPr="009515D2" w:rsidRDefault="00754725" w:rsidP="00A85036">
            <w:pPr>
              <w:spacing w:line="276" w:lineRule="auto"/>
              <w:jc w:val="right"/>
              <w:rPr>
                <w:b/>
                <w:bCs/>
                <w:sz w:val="22"/>
                <w:szCs w:val="22"/>
              </w:rPr>
            </w:pPr>
            <w:r w:rsidRPr="009515D2">
              <w:rPr>
                <w:b/>
                <w:bCs/>
                <w:sz w:val="22"/>
                <w:szCs w:val="22"/>
              </w:rPr>
              <w:t>0.028</w:t>
            </w:r>
          </w:p>
        </w:tc>
        <w:tc>
          <w:tcPr>
            <w:tcW w:w="996" w:type="dxa"/>
            <w:tcBorders>
              <w:bottom w:val="single" w:sz="4" w:space="0" w:color="auto"/>
            </w:tcBorders>
          </w:tcPr>
          <w:p w14:paraId="700DF9F6" w14:textId="00BCC0BF" w:rsidR="00AF1559" w:rsidRPr="009515D2" w:rsidRDefault="00754725" w:rsidP="00A85036">
            <w:pPr>
              <w:spacing w:line="276" w:lineRule="auto"/>
              <w:jc w:val="right"/>
              <w:rPr>
                <w:sz w:val="22"/>
                <w:szCs w:val="22"/>
              </w:rPr>
            </w:pPr>
            <w:r w:rsidRPr="009515D2">
              <w:rPr>
                <w:sz w:val="22"/>
                <w:szCs w:val="22"/>
              </w:rPr>
              <w:t>0.265</w:t>
            </w:r>
          </w:p>
        </w:tc>
        <w:tc>
          <w:tcPr>
            <w:tcW w:w="1013" w:type="dxa"/>
            <w:tcBorders>
              <w:bottom w:val="single" w:sz="4" w:space="0" w:color="auto"/>
            </w:tcBorders>
          </w:tcPr>
          <w:p w14:paraId="633B5617" w14:textId="6B8688AB" w:rsidR="00AF1559" w:rsidRPr="009515D2" w:rsidRDefault="00754725" w:rsidP="00A85036">
            <w:pPr>
              <w:spacing w:line="276" w:lineRule="auto"/>
              <w:jc w:val="right"/>
              <w:rPr>
                <w:sz w:val="22"/>
                <w:szCs w:val="22"/>
              </w:rPr>
            </w:pPr>
            <w:r w:rsidRPr="009515D2">
              <w:rPr>
                <w:sz w:val="22"/>
                <w:szCs w:val="22"/>
              </w:rPr>
              <w:t>0.607</w:t>
            </w:r>
          </w:p>
        </w:tc>
        <w:tc>
          <w:tcPr>
            <w:tcW w:w="996" w:type="dxa"/>
            <w:tcBorders>
              <w:bottom w:val="single" w:sz="4" w:space="0" w:color="auto"/>
            </w:tcBorders>
          </w:tcPr>
          <w:p w14:paraId="766296C8" w14:textId="43D407BD" w:rsidR="00AF1559" w:rsidRPr="009515D2" w:rsidRDefault="00754725" w:rsidP="00A85036">
            <w:pPr>
              <w:spacing w:line="276" w:lineRule="auto"/>
              <w:jc w:val="right"/>
              <w:rPr>
                <w:sz w:val="22"/>
                <w:szCs w:val="22"/>
              </w:rPr>
            </w:pPr>
            <w:r w:rsidRPr="009515D2">
              <w:rPr>
                <w:sz w:val="22"/>
                <w:szCs w:val="22"/>
              </w:rPr>
              <w:t>13.52</w:t>
            </w:r>
          </w:p>
        </w:tc>
        <w:tc>
          <w:tcPr>
            <w:tcW w:w="1013" w:type="dxa"/>
            <w:tcBorders>
              <w:bottom w:val="single" w:sz="4" w:space="0" w:color="auto"/>
            </w:tcBorders>
          </w:tcPr>
          <w:p w14:paraId="3F3F5C1C" w14:textId="4A50B236"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7CBD75E9" w14:textId="07F374BF" w:rsidR="00AF1559" w:rsidRPr="009515D2" w:rsidRDefault="002C4FBE" w:rsidP="00A85036">
            <w:pPr>
              <w:spacing w:line="276" w:lineRule="auto"/>
              <w:jc w:val="right"/>
              <w:rPr>
                <w:sz w:val="22"/>
                <w:szCs w:val="22"/>
              </w:rPr>
            </w:pPr>
            <w:r w:rsidRPr="009515D2">
              <w:rPr>
                <w:sz w:val="22"/>
                <w:szCs w:val="22"/>
              </w:rPr>
              <w:t>17.90</w:t>
            </w:r>
          </w:p>
        </w:tc>
        <w:tc>
          <w:tcPr>
            <w:tcW w:w="1013" w:type="dxa"/>
            <w:tcBorders>
              <w:bottom w:val="single" w:sz="4" w:space="0" w:color="auto"/>
            </w:tcBorders>
          </w:tcPr>
          <w:p w14:paraId="0B616063" w14:textId="3EF9E5F1"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31BB6971" w14:textId="42C9A750" w:rsidR="00AF1559" w:rsidRPr="009515D2" w:rsidRDefault="002C4FBE" w:rsidP="00A85036">
            <w:pPr>
              <w:spacing w:line="276" w:lineRule="auto"/>
              <w:jc w:val="right"/>
              <w:rPr>
                <w:sz w:val="22"/>
                <w:szCs w:val="22"/>
              </w:rPr>
            </w:pPr>
            <w:r w:rsidRPr="009515D2">
              <w:rPr>
                <w:sz w:val="22"/>
                <w:szCs w:val="22"/>
              </w:rPr>
              <w:t>1.23</w:t>
            </w:r>
          </w:p>
        </w:tc>
        <w:tc>
          <w:tcPr>
            <w:tcW w:w="1012" w:type="dxa"/>
            <w:tcBorders>
              <w:bottom w:val="single" w:sz="4" w:space="0" w:color="auto"/>
            </w:tcBorders>
          </w:tcPr>
          <w:p w14:paraId="7DC8E5B8" w14:textId="61EEAEFF" w:rsidR="00AF1559" w:rsidRPr="009515D2" w:rsidRDefault="002C4FBE" w:rsidP="00A85036">
            <w:pPr>
              <w:spacing w:line="276" w:lineRule="auto"/>
              <w:jc w:val="right"/>
              <w:rPr>
                <w:sz w:val="22"/>
                <w:szCs w:val="22"/>
              </w:rPr>
            </w:pPr>
            <w:r w:rsidRPr="009515D2">
              <w:rPr>
                <w:sz w:val="22"/>
                <w:szCs w:val="22"/>
              </w:rPr>
              <w:t>0.267</w:t>
            </w:r>
          </w:p>
        </w:tc>
      </w:tr>
      <w:tr w:rsidR="006D1951" w:rsidRPr="009515D2" w14:paraId="0811B46C" w14:textId="77777777" w:rsidTr="00EB0C0F">
        <w:tc>
          <w:tcPr>
            <w:tcW w:w="1980" w:type="dxa"/>
            <w:tcBorders>
              <w:top w:val="single" w:sz="4" w:space="0" w:color="auto"/>
            </w:tcBorders>
          </w:tcPr>
          <w:p w14:paraId="43842248" w14:textId="77777777" w:rsidR="006D1951" w:rsidRPr="009515D2" w:rsidRDefault="006D1951" w:rsidP="00A85036">
            <w:pPr>
              <w:spacing w:line="276" w:lineRule="auto"/>
              <w:jc w:val="right"/>
              <w:rPr>
                <w:sz w:val="22"/>
                <w:szCs w:val="22"/>
              </w:rPr>
            </w:pPr>
          </w:p>
        </w:tc>
        <w:tc>
          <w:tcPr>
            <w:tcW w:w="536" w:type="dxa"/>
            <w:tcBorders>
              <w:top w:val="single" w:sz="4" w:space="0" w:color="auto"/>
            </w:tcBorders>
          </w:tcPr>
          <w:p w14:paraId="3F23EEDC" w14:textId="77777777" w:rsidR="006D1951" w:rsidRPr="009515D2" w:rsidRDefault="006D1951" w:rsidP="00A85036">
            <w:pPr>
              <w:spacing w:line="276" w:lineRule="auto"/>
              <w:jc w:val="right"/>
              <w:rPr>
                <w:sz w:val="22"/>
                <w:szCs w:val="22"/>
              </w:rPr>
            </w:pPr>
          </w:p>
        </w:tc>
        <w:tc>
          <w:tcPr>
            <w:tcW w:w="996" w:type="dxa"/>
            <w:tcBorders>
              <w:top w:val="single" w:sz="4" w:space="0" w:color="auto"/>
            </w:tcBorders>
          </w:tcPr>
          <w:p w14:paraId="608F4B6E" w14:textId="77777777" w:rsidR="006D1951" w:rsidRPr="009515D2" w:rsidRDefault="006D1951" w:rsidP="00A85036">
            <w:pPr>
              <w:spacing w:line="276" w:lineRule="auto"/>
              <w:jc w:val="right"/>
              <w:rPr>
                <w:sz w:val="22"/>
                <w:szCs w:val="22"/>
              </w:rPr>
            </w:pPr>
          </w:p>
        </w:tc>
        <w:tc>
          <w:tcPr>
            <w:tcW w:w="1012" w:type="dxa"/>
            <w:tcBorders>
              <w:top w:val="single" w:sz="4" w:space="0" w:color="auto"/>
            </w:tcBorders>
          </w:tcPr>
          <w:p w14:paraId="744DAF2C"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6346209F"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145E547F" w14:textId="77777777" w:rsidR="006D1951" w:rsidRPr="009515D2" w:rsidRDefault="006D1951" w:rsidP="00A85036">
            <w:pPr>
              <w:spacing w:line="276" w:lineRule="auto"/>
              <w:jc w:val="right"/>
              <w:rPr>
                <w:sz w:val="22"/>
                <w:szCs w:val="22"/>
              </w:rPr>
            </w:pPr>
          </w:p>
        </w:tc>
        <w:tc>
          <w:tcPr>
            <w:tcW w:w="996" w:type="dxa"/>
            <w:tcBorders>
              <w:top w:val="single" w:sz="4" w:space="0" w:color="auto"/>
            </w:tcBorders>
          </w:tcPr>
          <w:p w14:paraId="01DC52B9"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7C5E3ABA"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45FFE244"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04981C74"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5A884822" w14:textId="77777777" w:rsidR="006D1951" w:rsidRPr="009515D2" w:rsidRDefault="006D1951" w:rsidP="00A85036">
            <w:pPr>
              <w:spacing w:line="276" w:lineRule="auto"/>
              <w:jc w:val="right"/>
              <w:rPr>
                <w:sz w:val="22"/>
                <w:szCs w:val="22"/>
              </w:rPr>
            </w:pPr>
          </w:p>
        </w:tc>
        <w:tc>
          <w:tcPr>
            <w:tcW w:w="1012" w:type="dxa"/>
            <w:tcBorders>
              <w:top w:val="single" w:sz="4" w:space="0" w:color="auto"/>
            </w:tcBorders>
          </w:tcPr>
          <w:p w14:paraId="394430D2" w14:textId="77777777" w:rsidR="006D1951" w:rsidRPr="009515D2" w:rsidRDefault="006D1951" w:rsidP="00A85036">
            <w:pPr>
              <w:spacing w:line="276" w:lineRule="auto"/>
              <w:jc w:val="right"/>
              <w:rPr>
                <w:sz w:val="22"/>
                <w:szCs w:val="22"/>
              </w:rPr>
            </w:pPr>
          </w:p>
        </w:tc>
      </w:tr>
      <w:tr w:rsidR="006D1951" w:rsidRPr="009515D2" w14:paraId="1577AABF" w14:textId="77777777" w:rsidTr="006D1951">
        <w:tc>
          <w:tcPr>
            <w:tcW w:w="1980" w:type="dxa"/>
            <w:tcBorders>
              <w:bottom w:val="single" w:sz="4" w:space="0" w:color="auto"/>
            </w:tcBorders>
          </w:tcPr>
          <w:p w14:paraId="2988E540" w14:textId="77777777" w:rsidR="006D1951" w:rsidRPr="009515D2" w:rsidRDefault="006D1951" w:rsidP="00A85036">
            <w:pPr>
              <w:spacing w:line="276" w:lineRule="auto"/>
              <w:jc w:val="right"/>
              <w:rPr>
                <w:sz w:val="22"/>
                <w:szCs w:val="22"/>
              </w:rPr>
            </w:pPr>
          </w:p>
        </w:tc>
        <w:tc>
          <w:tcPr>
            <w:tcW w:w="536" w:type="dxa"/>
            <w:tcBorders>
              <w:bottom w:val="single" w:sz="4" w:space="0" w:color="auto"/>
            </w:tcBorders>
          </w:tcPr>
          <w:p w14:paraId="03CF8ACA" w14:textId="77777777" w:rsidR="006D1951" w:rsidRPr="009515D2" w:rsidRDefault="006D1951" w:rsidP="00A85036">
            <w:pPr>
              <w:spacing w:line="276" w:lineRule="auto"/>
              <w:jc w:val="right"/>
              <w:rPr>
                <w:sz w:val="22"/>
                <w:szCs w:val="22"/>
              </w:rPr>
            </w:pPr>
          </w:p>
        </w:tc>
        <w:tc>
          <w:tcPr>
            <w:tcW w:w="2008" w:type="dxa"/>
            <w:gridSpan w:val="2"/>
            <w:tcBorders>
              <w:bottom w:val="single" w:sz="4" w:space="0" w:color="auto"/>
            </w:tcBorders>
          </w:tcPr>
          <w:p w14:paraId="092427F1" w14:textId="726324F5" w:rsidR="006D1951" w:rsidRPr="009515D2" w:rsidRDefault="00E20C33" w:rsidP="00A85036">
            <w:pPr>
              <w:spacing w:line="276" w:lineRule="auto"/>
              <w:jc w:val="right"/>
              <w:rPr>
                <w:b/>
                <w:bCs/>
                <w:sz w:val="22"/>
                <w:szCs w:val="22"/>
                <w:vertAlign w:val="subscript"/>
              </w:rPr>
            </w:pPr>
            <w:r w:rsidRPr="009515D2">
              <w:rPr>
                <w:b/>
                <w:bCs/>
                <w:sz w:val="22"/>
                <w:szCs w:val="22"/>
              </w:rPr>
              <w:t>Nodule biomass: root biomass</w:t>
            </w:r>
          </w:p>
        </w:tc>
        <w:tc>
          <w:tcPr>
            <w:tcW w:w="2009" w:type="dxa"/>
            <w:gridSpan w:val="2"/>
            <w:tcBorders>
              <w:bottom w:val="single" w:sz="4" w:space="0" w:color="auto"/>
            </w:tcBorders>
          </w:tcPr>
          <w:p w14:paraId="570F3480" w14:textId="77777777" w:rsidR="00E20C33" w:rsidRPr="009515D2" w:rsidRDefault="00E20C33" w:rsidP="00A85036">
            <w:pPr>
              <w:spacing w:line="276" w:lineRule="auto"/>
              <w:jc w:val="right"/>
              <w:rPr>
                <w:b/>
                <w:bCs/>
                <w:sz w:val="22"/>
                <w:szCs w:val="22"/>
              </w:rPr>
            </w:pPr>
            <w:r w:rsidRPr="009515D2">
              <w:rPr>
                <w:b/>
                <w:bCs/>
                <w:sz w:val="22"/>
                <w:szCs w:val="22"/>
              </w:rPr>
              <w:t xml:space="preserve">Nodule </w:t>
            </w:r>
          </w:p>
          <w:p w14:paraId="300940B8" w14:textId="2DCAC5B3" w:rsidR="006D1951" w:rsidRPr="009515D2" w:rsidRDefault="00E20C33" w:rsidP="00A85036">
            <w:pPr>
              <w:spacing w:line="276" w:lineRule="auto"/>
              <w:jc w:val="right"/>
              <w:rPr>
                <w:b/>
                <w:bCs/>
                <w:sz w:val="22"/>
                <w:szCs w:val="22"/>
              </w:rPr>
            </w:pPr>
            <w:r w:rsidRPr="009515D2">
              <w:rPr>
                <w:b/>
                <w:bCs/>
                <w:sz w:val="22"/>
                <w:szCs w:val="22"/>
              </w:rPr>
              <w:t>biomass</w:t>
            </w:r>
          </w:p>
        </w:tc>
        <w:tc>
          <w:tcPr>
            <w:tcW w:w="2009" w:type="dxa"/>
            <w:gridSpan w:val="2"/>
            <w:tcBorders>
              <w:bottom w:val="single" w:sz="4" w:space="0" w:color="auto"/>
            </w:tcBorders>
          </w:tcPr>
          <w:p w14:paraId="200EB6D0" w14:textId="77777777" w:rsidR="00E20C33" w:rsidRPr="009515D2" w:rsidRDefault="00E20C33" w:rsidP="00A85036">
            <w:pPr>
              <w:spacing w:line="276" w:lineRule="auto"/>
              <w:jc w:val="right"/>
              <w:rPr>
                <w:b/>
                <w:bCs/>
                <w:sz w:val="22"/>
                <w:szCs w:val="22"/>
              </w:rPr>
            </w:pPr>
            <w:r w:rsidRPr="009515D2">
              <w:rPr>
                <w:b/>
                <w:bCs/>
                <w:sz w:val="22"/>
                <w:szCs w:val="22"/>
              </w:rPr>
              <w:t xml:space="preserve">Root </w:t>
            </w:r>
          </w:p>
          <w:p w14:paraId="428A1C75" w14:textId="6695E8BE" w:rsidR="006D1951" w:rsidRPr="009515D2" w:rsidRDefault="00E20C33" w:rsidP="00A85036">
            <w:pPr>
              <w:spacing w:line="276" w:lineRule="auto"/>
              <w:jc w:val="right"/>
              <w:rPr>
                <w:b/>
                <w:bCs/>
                <w:sz w:val="22"/>
                <w:szCs w:val="22"/>
              </w:rPr>
            </w:pPr>
            <w:r w:rsidRPr="009515D2">
              <w:rPr>
                <w:b/>
                <w:bCs/>
                <w:sz w:val="22"/>
                <w:szCs w:val="22"/>
              </w:rPr>
              <w:t>biomass</w:t>
            </w:r>
          </w:p>
        </w:tc>
        <w:tc>
          <w:tcPr>
            <w:tcW w:w="2009" w:type="dxa"/>
            <w:gridSpan w:val="2"/>
          </w:tcPr>
          <w:p w14:paraId="0E8CB182" w14:textId="77777777" w:rsidR="006D1951" w:rsidRPr="009515D2" w:rsidRDefault="006D1951" w:rsidP="00A85036">
            <w:pPr>
              <w:spacing w:line="276" w:lineRule="auto"/>
              <w:jc w:val="right"/>
              <w:rPr>
                <w:b/>
                <w:bCs/>
                <w:sz w:val="22"/>
                <w:szCs w:val="22"/>
              </w:rPr>
            </w:pPr>
          </w:p>
        </w:tc>
        <w:tc>
          <w:tcPr>
            <w:tcW w:w="2008" w:type="dxa"/>
            <w:gridSpan w:val="2"/>
          </w:tcPr>
          <w:p w14:paraId="19881AC5" w14:textId="77777777" w:rsidR="006D1951" w:rsidRPr="009515D2" w:rsidRDefault="006D1951" w:rsidP="00A85036">
            <w:pPr>
              <w:spacing w:line="276" w:lineRule="auto"/>
              <w:jc w:val="right"/>
              <w:rPr>
                <w:b/>
                <w:bCs/>
                <w:sz w:val="22"/>
                <w:szCs w:val="22"/>
              </w:rPr>
            </w:pPr>
          </w:p>
        </w:tc>
      </w:tr>
      <w:tr w:rsidR="006D1951" w:rsidRPr="009515D2" w14:paraId="387CD196" w14:textId="77777777" w:rsidTr="006D1951">
        <w:tc>
          <w:tcPr>
            <w:tcW w:w="1980" w:type="dxa"/>
            <w:tcBorders>
              <w:top w:val="single" w:sz="4" w:space="0" w:color="auto"/>
              <w:bottom w:val="single" w:sz="4" w:space="0" w:color="auto"/>
            </w:tcBorders>
          </w:tcPr>
          <w:p w14:paraId="38B68098" w14:textId="77777777" w:rsidR="006D1951" w:rsidRPr="009515D2" w:rsidRDefault="006D1951" w:rsidP="00A85036">
            <w:pPr>
              <w:spacing w:line="276" w:lineRule="auto"/>
              <w:jc w:val="right"/>
              <w:rPr>
                <w:sz w:val="22"/>
                <w:szCs w:val="22"/>
              </w:rPr>
            </w:pPr>
          </w:p>
        </w:tc>
        <w:tc>
          <w:tcPr>
            <w:tcW w:w="536" w:type="dxa"/>
            <w:tcBorders>
              <w:top w:val="single" w:sz="4" w:space="0" w:color="auto"/>
              <w:bottom w:val="single" w:sz="4" w:space="0" w:color="auto"/>
            </w:tcBorders>
          </w:tcPr>
          <w:p w14:paraId="4C70204F" w14:textId="0D503351" w:rsidR="006D1951" w:rsidRPr="009515D2" w:rsidRDefault="006D1951"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4944F6B" w14:textId="58CD6B2A"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48B771BF" w14:textId="5B9501B3" w:rsidR="006D1951" w:rsidRPr="009515D2" w:rsidRDefault="006D1951" w:rsidP="00A85036">
            <w:pPr>
              <w:spacing w:line="276" w:lineRule="auto"/>
              <w:jc w:val="right"/>
              <w:rPr>
                <w:b/>
                <w:bCs/>
                <w:sz w:val="22"/>
                <w:szCs w:val="22"/>
              </w:rPr>
            </w:pPr>
            <w:r w:rsidRPr="009515D2">
              <w:rPr>
                <w:i/>
                <w:iCs/>
                <w:sz w:val="22"/>
                <w:szCs w:val="22"/>
              </w:rPr>
              <w:t>p</w:t>
            </w:r>
          </w:p>
        </w:tc>
        <w:tc>
          <w:tcPr>
            <w:tcW w:w="996" w:type="dxa"/>
            <w:tcBorders>
              <w:top w:val="single" w:sz="4" w:space="0" w:color="auto"/>
              <w:bottom w:val="single" w:sz="4" w:space="0" w:color="auto"/>
            </w:tcBorders>
          </w:tcPr>
          <w:p w14:paraId="409376DE" w14:textId="7E6F08E4"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443EB40" w14:textId="04B4FD01" w:rsidR="006D1951" w:rsidRPr="009515D2" w:rsidRDefault="006D1951"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CA4F6D3" w14:textId="2E5AD1AD"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0F9DF12B" w14:textId="6D2AAA2B" w:rsidR="006D1951" w:rsidRPr="009515D2" w:rsidRDefault="006D1951" w:rsidP="00A85036">
            <w:pPr>
              <w:spacing w:line="276" w:lineRule="auto"/>
              <w:jc w:val="right"/>
              <w:rPr>
                <w:b/>
                <w:bCs/>
                <w:sz w:val="22"/>
                <w:szCs w:val="22"/>
              </w:rPr>
            </w:pPr>
            <w:r w:rsidRPr="009515D2">
              <w:rPr>
                <w:i/>
                <w:iCs/>
                <w:sz w:val="22"/>
                <w:szCs w:val="22"/>
              </w:rPr>
              <w:t>p</w:t>
            </w:r>
          </w:p>
        </w:tc>
        <w:tc>
          <w:tcPr>
            <w:tcW w:w="996" w:type="dxa"/>
          </w:tcPr>
          <w:p w14:paraId="3939C37B" w14:textId="77777777" w:rsidR="006D1951" w:rsidRPr="009515D2" w:rsidRDefault="006D1951" w:rsidP="00A85036">
            <w:pPr>
              <w:spacing w:line="276" w:lineRule="auto"/>
              <w:jc w:val="right"/>
              <w:rPr>
                <w:sz w:val="22"/>
                <w:szCs w:val="22"/>
              </w:rPr>
            </w:pPr>
          </w:p>
        </w:tc>
        <w:tc>
          <w:tcPr>
            <w:tcW w:w="1013" w:type="dxa"/>
          </w:tcPr>
          <w:p w14:paraId="780D1CBF" w14:textId="77777777" w:rsidR="006D1951" w:rsidRPr="009515D2" w:rsidRDefault="006D1951" w:rsidP="00A85036">
            <w:pPr>
              <w:spacing w:line="276" w:lineRule="auto"/>
              <w:jc w:val="right"/>
              <w:rPr>
                <w:b/>
                <w:bCs/>
                <w:sz w:val="22"/>
                <w:szCs w:val="22"/>
              </w:rPr>
            </w:pPr>
          </w:p>
        </w:tc>
        <w:tc>
          <w:tcPr>
            <w:tcW w:w="996" w:type="dxa"/>
          </w:tcPr>
          <w:p w14:paraId="2A14CE23" w14:textId="77777777" w:rsidR="006D1951" w:rsidRPr="009515D2" w:rsidRDefault="006D1951" w:rsidP="00A85036">
            <w:pPr>
              <w:spacing w:line="276" w:lineRule="auto"/>
              <w:jc w:val="right"/>
              <w:rPr>
                <w:sz w:val="22"/>
                <w:szCs w:val="22"/>
              </w:rPr>
            </w:pPr>
          </w:p>
        </w:tc>
        <w:tc>
          <w:tcPr>
            <w:tcW w:w="1012" w:type="dxa"/>
          </w:tcPr>
          <w:p w14:paraId="7B34ED34" w14:textId="77777777" w:rsidR="006D1951" w:rsidRPr="009515D2" w:rsidRDefault="006D1951" w:rsidP="00A85036">
            <w:pPr>
              <w:spacing w:line="276" w:lineRule="auto"/>
              <w:jc w:val="right"/>
              <w:rPr>
                <w:sz w:val="22"/>
                <w:szCs w:val="22"/>
              </w:rPr>
            </w:pPr>
          </w:p>
        </w:tc>
      </w:tr>
      <w:tr w:rsidR="006D1951" w:rsidRPr="009515D2" w14:paraId="1510FC79" w14:textId="77777777" w:rsidTr="006D1951">
        <w:tc>
          <w:tcPr>
            <w:tcW w:w="1980" w:type="dxa"/>
            <w:tcBorders>
              <w:top w:val="single" w:sz="4" w:space="0" w:color="auto"/>
            </w:tcBorders>
          </w:tcPr>
          <w:p w14:paraId="20BDD5CC" w14:textId="10F60572" w:rsidR="006D1951" w:rsidRPr="009515D2" w:rsidRDefault="006D195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DBFC216" w14:textId="18F3E1C1" w:rsidR="006D1951" w:rsidRPr="009515D2" w:rsidRDefault="00E945AC"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0858AB4" w14:textId="7C261A3F" w:rsidR="006D1951" w:rsidRPr="009515D2" w:rsidRDefault="00E945AC" w:rsidP="00A85036">
            <w:pPr>
              <w:spacing w:line="276" w:lineRule="auto"/>
              <w:jc w:val="right"/>
              <w:rPr>
                <w:sz w:val="22"/>
                <w:szCs w:val="22"/>
              </w:rPr>
            </w:pPr>
            <w:r w:rsidRPr="009515D2">
              <w:rPr>
                <w:sz w:val="22"/>
                <w:szCs w:val="22"/>
              </w:rPr>
              <w:t>0.99</w:t>
            </w:r>
          </w:p>
        </w:tc>
        <w:tc>
          <w:tcPr>
            <w:tcW w:w="1012" w:type="dxa"/>
            <w:tcBorders>
              <w:top w:val="single" w:sz="4" w:space="0" w:color="auto"/>
            </w:tcBorders>
          </w:tcPr>
          <w:p w14:paraId="0E26E486" w14:textId="61710F47" w:rsidR="006D1951" w:rsidRPr="009515D2" w:rsidRDefault="00E945AC" w:rsidP="00A85036">
            <w:pPr>
              <w:spacing w:line="276" w:lineRule="auto"/>
              <w:jc w:val="right"/>
              <w:rPr>
                <w:sz w:val="22"/>
                <w:szCs w:val="22"/>
              </w:rPr>
            </w:pPr>
            <w:r w:rsidRPr="009515D2">
              <w:rPr>
                <w:sz w:val="22"/>
                <w:szCs w:val="22"/>
              </w:rPr>
              <w:t>0.320</w:t>
            </w:r>
          </w:p>
        </w:tc>
        <w:tc>
          <w:tcPr>
            <w:tcW w:w="996" w:type="dxa"/>
            <w:tcBorders>
              <w:top w:val="single" w:sz="4" w:space="0" w:color="auto"/>
            </w:tcBorders>
          </w:tcPr>
          <w:p w14:paraId="0519A6F3" w14:textId="6D80D3E7" w:rsidR="006D1951" w:rsidRPr="009515D2" w:rsidRDefault="00E945AC" w:rsidP="00A85036">
            <w:pPr>
              <w:spacing w:line="276" w:lineRule="auto"/>
              <w:jc w:val="right"/>
              <w:rPr>
                <w:sz w:val="22"/>
                <w:szCs w:val="22"/>
              </w:rPr>
            </w:pPr>
            <w:r w:rsidRPr="009515D2">
              <w:rPr>
                <w:sz w:val="22"/>
                <w:szCs w:val="22"/>
              </w:rPr>
              <w:t>1.36</w:t>
            </w:r>
          </w:p>
        </w:tc>
        <w:tc>
          <w:tcPr>
            <w:tcW w:w="1013" w:type="dxa"/>
            <w:tcBorders>
              <w:top w:val="single" w:sz="4" w:space="0" w:color="auto"/>
            </w:tcBorders>
          </w:tcPr>
          <w:p w14:paraId="44266995" w14:textId="42B816F5" w:rsidR="006D1951" w:rsidRPr="009515D2" w:rsidRDefault="00E945AC" w:rsidP="00A85036">
            <w:pPr>
              <w:spacing w:line="276" w:lineRule="auto"/>
              <w:jc w:val="right"/>
              <w:rPr>
                <w:sz w:val="22"/>
                <w:szCs w:val="22"/>
              </w:rPr>
            </w:pPr>
            <w:r w:rsidRPr="009515D2">
              <w:rPr>
                <w:sz w:val="22"/>
                <w:szCs w:val="22"/>
              </w:rPr>
              <w:t>0.243</w:t>
            </w:r>
          </w:p>
        </w:tc>
        <w:tc>
          <w:tcPr>
            <w:tcW w:w="996" w:type="dxa"/>
            <w:tcBorders>
              <w:top w:val="single" w:sz="4" w:space="0" w:color="auto"/>
            </w:tcBorders>
          </w:tcPr>
          <w:p w14:paraId="10AD408A" w14:textId="4ACFC6A4" w:rsidR="006D1951" w:rsidRPr="009515D2" w:rsidRDefault="00E945AC" w:rsidP="00A85036">
            <w:pPr>
              <w:spacing w:line="276" w:lineRule="auto"/>
              <w:jc w:val="right"/>
              <w:rPr>
                <w:sz w:val="22"/>
                <w:szCs w:val="22"/>
              </w:rPr>
            </w:pPr>
            <w:r w:rsidRPr="009515D2">
              <w:rPr>
                <w:sz w:val="22"/>
                <w:szCs w:val="22"/>
              </w:rPr>
              <w:t>0.01</w:t>
            </w:r>
          </w:p>
        </w:tc>
        <w:tc>
          <w:tcPr>
            <w:tcW w:w="1013" w:type="dxa"/>
            <w:tcBorders>
              <w:top w:val="single" w:sz="4" w:space="0" w:color="auto"/>
            </w:tcBorders>
          </w:tcPr>
          <w:p w14:paraId="6191A594" w14:textId="29CBBD7D" w:rsidR="006D1951" w:rsidRPr="009515D2" w:rsidRDefault="00E945AC" w:rsidP="00A85036">
            <w:pPr>
              <w:spacing w:line="276" w:lineRule="auto"/>
              <w:jc w:val="right"/>
              <w:rPr>
                <w:sz w:val="22"/>
                <w:szCs w:val="22"/>
              </w:rPr>
            </w:pPr>
            <w:r w:rsidRPr="009515D2">
              <w:rPr>
                <w:sz w:val="22"/>
                <w:szCs w:val="22"/>
              </w:rPr>
              <w:t>0.918</w:t>
            </w:r>
          </w:p>
        </w:tc>
        <w:tc>
          <w:tcPr>
            <w:tcW w:w="996" w:type="dxa"/>
          </w:tcPr>
          <w:p w14:paraId="2B8A087E" w14:textId="77777777" w:rsidR="006D1951" w:rsidRPr="009515D2" w:rsidRDefault="006D1951" w:rsidP="00A85036">
            <w:pPr>
              <w:spacing w:line="276" w:lineRule="auto"/>
              <w:jc w:val="right"/>
              <w:rPr>
                <w:sz w:val="22"/>
                <w:szCs w:val="22"/>
              </w:rPr>
            </w:pPr>
          </w:p>
        </w:tc>
        <w:tc>
          <w:tcPr>
            <w:tcW w:w="1013" w:type="dxa"/>
          </w:tcPr>
          <w:p w14:paraId="69748890" w14:textId="77777777" w:rsidR="006D1951" w:rsidRPr="009515D2" w:rsidRDefault="006D1951" w:rsidP="00A85036">
            <w:pPr>
              <w:spacing w:line="276" w:lineRule="auto"/>
              <w:jc w:val="right"/>
              <w:rPr>
                <w:b/>
                <w:bCs/>
                <w:sz w:val="22"/>
                <w:szCs w:val="22"/>
              </w:rPr>
            </w:pPr>
          </w:p>
        </w:tc>
        <w:tc>
          <w:tcPr>
            <w:tcW w:w="996" w:type="dxa"/>
          </w:tcPr>
          <w:p w14:paraId="36A7DE65" w14:textId="77777777" w:rsidR="006D1951" w:rsidRPr="009515D2" w:rsidRDefault="006D1951" w:rsidP="00A85036">
            <w:pPr>
              <w:spacing w:line="276" w:lineRule="auto"/>
              <w:jc w:val="right"/>
              <w:rPr>
                <w:sz w:val="22"/>
                <w:szCs w:val="22"/>
              </w:rPr>
            </w:pPr>
          </w:p>
        </w:tc>
        <w:tc>
          <w:tcPr>
            <w:tcW w:w="1012" w:type="dxa"/>
          </w:tcPr>
          <w:p w14:paraId="610B999D" w14:textId="77777777" w:rsidR="006D1951" w:rsidRPr="009515D2" w:rsidRDefault="006D1951" w:rsidP="00A85036">
            <w:pPr>
              <w:spacing w:line="276" w:lineRule="auto"/>
              <w:jc w:val="right"/>
              <w:rPr>
                <w:sz w:val="22"/>
                <w:szCs w:val="22"/>
              </w:rPr>
            </w:pPr>
          </w:p>
        </w:tc>
      </w:tr>
      <w:tr w:rsidR="006D1951" w:rsidRPr="009515D2" w14:paraId="15DD3BF8" w14:textId="77777777" w:rsidTr="00EB0C0F">
        <w:tc>
          <w:tcPr>
            <w:tcW w:w="1980" w:type="dxa"/>
          </w:tcPr>
          <w:p w14:paraId="47B258AB" w14:textId="493BA8BA" w:rsidR="006D1951" w:rsidRPr="009515D2" w:rsidRDefault="006D1951" w:rsidP="00A85036">
            <w:pPr>
              <w:spacing w:line="276" w:lineRule="auto"/>
              <w:jc w:val="right"/>
              <w:rPr>
                <w:sz w:val="22"/>
                <w:szCs w:val="22"/>
              </w:rPr>
            </w:pPr>
            <w:r w:rsidRPr="009515D2">
              <w:rPr>
                <w:sz w:val="22"/>
                <w:szCs w:val="22"/>
              </w:rPr>
              <w:t>Inoculation (I)</w:t>
            </w:r>
          </w:p>
        </w:tc>
        <w:tc>
          <w:tcPr>
            <w:tcW w:w="536" w:type="dxa"/>
          </w:tcPr>
          <w:p w14:paraId="20006021" w14:textId="5F286727" w:rsidR="006D1951" w:rsidRPr="009515D2" w:rsidRDefault="00E945AC" w:rsidP="00A85036">
            <w:pPr>
              <w:spacing w:line="276" w:lineRule="auto"/>
              <w:jc w:val="right"/>
              <w:rPr>
                <w:sz w:val="22"/>
                <w:szCs w:val="22"/>
              </w:rPr>
            </w:pPr>
            <w:r w:rsidRPr="009515D2">
              <w:rPr>
                <w:sz w:val="22"/>
                <w:szCs w:val="22"/>
              </w:rPr>
              <w:t>1</w:t>
            </w:r>
          </w:p>
        </w:tc>
        <w:tc>
          <w:tcPr>
            <w:tcW w:w="996" w:type="dxa"/>
          </w:tcPr>
          <w:p w14:paraId="49749AD1" w14:textId="2CBCA12D" w:rsidR="006D1951" w:rsidRPr="009515D2" w:rsidRDefault="00E945AC" w:rsidP="00A85036">
            <w:pPr>
              <w:spacing w:line="276" w:lineRule="auto"/>
              <w:jc w:val="right"/>
              <w:rPr>
                <w:sz w:val="22"/>
                <w:szCs w:val="22"/>
              </w:rPr>
            </w:pPr>
            <w:r w:rsidRPr="009515D2">
              <w:rPr>
                <w:sz w:val="22"/>
                <w:szCs w:val="22"/>
              </w:rPr>
              <w:t>31.13</w:t>
            </w:r>
          </w:p>
        </w:tc>
        <w:tc>
          <w:tcPr>
            <w:tcW w:w="1012" w:type="dxa"/>
          </w:tcPr>
          <w:p w14:paraId="1964330C" w14:textId="3272E19E" w:rsidR="006D1951" w:rsidRPr="009515D2" w:rsidRDefault="00E945AC" w:rsidP="00A85036">
            <w:pPr>
              <w:spacing w:line="276" w:lineRule="auto"/>
              <w:jc w:val="right"/>
              <w:rPr>
                <w:b/>
                <w:bCs/>
                <w:sz w:val="22"/>
                <w:szCs w:val="22"/>
              </w:rPr>
            </w:pPr>
            <w:r w:rsidRPr="009515D2">
              <w:rPr>
                <w:b/>
                <w:bCs/>
                <w:sz w:val="22"/>
                <w:szCs w:val="22"/>
              </w:rPr>
              <w:t>&lt;0.001</w:t>
            </w:r>
          </w:p>
        </w:tc>
        <w:tc>
          <w:tcPr>
            <w:tcW w:w="996" w:type="dxa"/>
          </w:tcPr>
          <w:p w14:paraId="34071526" w14:textId="51BF7297" w:rsidR="006D1951" w:rsidRPr="009515D2" w:rsidRDefault="00E945AC" w:rsidP="00A85036">
            <w:pPr>
              <w:spacing w:line="276" w:lineRule="auto"/>
              <w:jc w:val="right"/>
              <w:rPr>
                <w:sz w:val="22"/>
                <w:szCs w:val="22"/>
              </w:rPr>
            </w:pPr>
            <w:r w:rsidRPr="009515D2">
              <w:rPr>
                <w:sz w:val="22"/>
                <w:szCs w:val="22"/>
              </w:rPr>
              <w:t>30.79</w:t>
            </w:r>
          </w:p>
        </w:tc>
        <w:tc>
          <w:tcPr>
            <w:tcW w:w="1013" w:type="dxa"/>
          </w:tcPr>
          <w:p w14:paraId="0EC318B7" w14:textId="7D37E69E" w:rsidR="006D1951" w:rsidRPr="009515D2" w:rsidRDefault="00E945AC" w:rsidP="00A85036">
            <w:pPr>
              <w:spacing w:line="276" w:lineRule="auto"/>
              <w:jc w:val="right"/>
              <w:rPr>
                <w:b/>
                <w:bCs/>
                <w:sz w:val="22"/>
                <w:szCs w:val="22"/>
              </w:rPr>
            </w:pPr>
            <w:r w:rsidRPr="009515D2">
              <w:rPr>
                <w:b/>
                <w:bCs/>
                <w:sz w:val="22"/>
                <w:szCs w:val="22"/>
              </w:rPr>
              <w:t>&lt;0.001</w:t>
            </w:r>
          </w:p>
        </w:tc>
        <w:tc>
          <w:tcPr>
            <w:tcW w:w="996" w:type="dxa"/>
          </w:tcPr>
          <w:p w14:paraId="6D97EA03" w14:textId="6CD8C577" w:rsidR="006D1951" w:rsidRPr="009515D2" w:rsidRDefault="00E945AC" w:rsidP="00A85036">
            <w:pPr>
              <w:spacing w:line="276" w:lineRule="auto"/>
              <w:jc w:val="right"/>
              <w:rPr>
                <w:sz w:val="22"/>
                <w:szCs w:val="22"/>
              </w:rPr>
            </w:pPr>
            <w:r w:rsidRPr="009515D2">
              <w:rPr>
                <w:sz w:val="22"/>
                <w:szCs w:val="22"/>
              </w:rPr>
              <w:t>3.27</w:t>
            </w:r>
          </w:p>
        </w:tc>
        <w:tc>
          <w:tcPr>
            <w:tcW w:w="1013" w:type="dxa"/>
          </w:tcPr>
          <w:p w14:paraId="77F96481" w14:textId="41221339" w:rsidR="006D1951" w:rsidRPr="009515D2" w:rsidRDefault="00E945AC" w:rsidP="00A85036">
            <w:pPr>
              <w:spacing w:line="276" w:lineRule="auto"/>
              <w:jc w:val="right"/>
              <w:rPr>
                <w:i/>
                <w:iCs/>
                <w:sz w:val="22"/>
                <w:szCs w:val="22"/>
              </w:rPr>
            </w:pPr>
            <w:r w:rsidRPr="009515D2">
              <w:rPr>
                <w:i/>
                <w:iCs/>
                <w:sz w:val="22"/>
                <w:szCs w:val="22"/>
              </w:rPr>
              <w:t>0.071</w:t>
            </w:r>
          </w:p>
        </w:tc>
        <w:tc>
          <w:tcPr>
            <w:tcW w:w="996" w:type="dxa"/>
          </w:tcPr>
          <w:p w14:paraId="3591ACF6" w14:textId="77777777" w:rsidR="006D1951" w:rsidRPr="009515D2" w:rsidRDefault="006D1951" w:rsidP="00A85036">
            <w:pPr>
              <w:spacing w:line="276" w:lineRule="auto"/>
              <w:jc w:val="right"/>
              <w:rPr>
                <w:sz w:val="22"/>
                <w:szCs w:val="22"/>
              </w:rPr>
            </w:pPr>
          </w:p>
        </w:tc>
        <w:tc>
          <w:tcPr>
            <w:tcW w:w="1013" w:type="dxa"/>
          </w:tcPr>
          <w:p w14:paraId="30A53C33" w14:textId="77777777" w:rsidR="006D1951" w:rsidRPr="009515D2" w:rsidRDefault="006D1951" w:rsidP="00A85036">
            <w:pPr>
              <w:spacing w:line="276" w:lineRule="auto"/>
              <w:jc w:val="right"/>
              <w:rPr>
                <w:b/>
                <w:bCs/>
                <w:sz w:val="22"/>
                <w:szCs w:val="22"/>
              </w:rPr>
            </w:pPr>
          </w:p>
        </w:tc>
        <w:tc>
          <w:tcPr>
            <w:tcW w:w="996" w:type="dxa"/>
          </w:tcPr>
          <w:p w14:paraId="4E033A68" w14:textId="77777777" w:rsidR="006D1951" w:rsidRPr="009515D2" w:rsidRDefault="006D1951" w:rsidP="00A85036">
            <w:pPr>
              <w:spacing w:line="276" w:lineRule="auto"/>
              <w:jc w:val="right"/>
              <w:rPr>
                <w:sz w:val="22"/>
                <w:szCs w:val="22"/>
              </w:rPr>
            </w:pPr>
          </w:p>
        </w:tc>
        <w:tc>
          <w:tcPr>
            <w:tcW w:w="1012" w:type="dxa"/>
          </w:tcPr>
          <w:p w14:paraId="6CE4855D" w14:textId="77777777" w:rsidR="006D1951" w:rsidRPr="009515D2" w:rsidRDefault="006D1951" w:rsidP="00A85036">
            <w:pPr>
              <w:spacing w:line="276" w:lineRule="auto"/>
              <w:jc w:val="right"/>
              <w:rPr>
                <w:sz w:val="22"/>
                <w:szCs w:val="22"/>
              </w:rPr>
            </w:pPr>
          </w:p>
        </w:tc>
      </w:tr>
      <w:tr w:rsidR="006D1951" w:rsidRPr="009515D2" w14:paraId="029739BC" w14:textId="77777777" w:rsidTr="00EB0C0F">
        <w:tc>
          <w:tcPr>
            <w:tcW w:w="1980" w:type="dxa"/>
            <w:tcBorders>
              <w:bottom w:val="single" w:sz="4" w:space="0" w:color="auto"/>
            </w:tcBorders>
          </w:tcPr>
          <w:p w14:paraId="4D8CE88E" w14:textId="10C4B7E6" w:rsidR="006D1951" w:rsidRPr="009515D2" w:rsidRDefault="006D195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31C27664" w14:textId="2C0A2C4B" w:rsidR="006D1951" w:rsidRPr="009515D2" w:rsidRDefault="00E945AC"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0C4495E6" w14:textId="69339D44" w:rsidR="006D1951" w:rsidRPr="009515D2" w:rsidRDefault="00E945AC" w:rsidP="00A85036">
            <w:pPr>
              <w:spacing w:line="276" w:lineRule="auto"/>
              <w:jc w:val="right"/>
              <w:rPr>
                <w:sz w:val="22"/>
                <w:szCs w:val="22"/>
              </w:rPr>
            </w:pPr>
            <w:r w:rsidRPr="009515D2">
              <w:rPr>
                <w:sz w:val="22"/>
                <w:szCs w:val="22"/>
              </w:rPr>
              <w:t>0.76</w:t>
            </w:r>
          </w:p>
        </w:tc>
        <w:tc>
          <w:tcPr>
            <w:tcW w:w="1012" w:type="dxa"/>
            <w:tcBorders>
              <w:bottom w:val="single" w:sz="4" w:space="0" w:color="auto"/>
            </w:tcBorders>
          </w:tcPr>
          <w:p w14:paraId="3E375B8B" w14:textId="7E3421CF" w:rsidR="006D1951" w:rsidRPr="009515D2" w:rsidRDefault="00E945AC" w:rsidP="00A85036">
            <w:pPr>
              <w:spacing w:line="276" w:lineRule="auto"/>
              <w:jc w:val="right"/>
              <w:rPr>
                <w:sz w:val="22"/>
                <w:szCs w:val="22"/>
              </w:rPr>
            </w:pPr>
            <w:r w:rsidRPr="009515D2">
              <w:rPr>
                <w:sz w:val="22"/>
                <w:szCs w:val="22"/>
              </w:rPr>
              <w:t>0.383</w:t>
            </w:r>
          </w:p>
        </w:tc>
        <w:tc>
          <w:tcPr>
            <w:tcW w:w="996" w:type="dxa"/>
            <w:tcBorders>
              <w:bottom w:val="single" w:sz="4" w:space="0" w:color="auto"/>
            </w:tcBorders>
          </w:tcPr>
          <w:p w14:paraId="6CBFA5CE" w14:textId="60B1CD05" w:rsidR="006D1951" w:rsidRPr="009515D2" w:rsidRDefault="00E945AC" w:rsidP="00A85036">
            <w:pPr>
              <w:spacing w:line="276" w:lineRule="auto"/>
              <w:jc w:val="right"/>
              <w:rPr>
                <w:sz w:val="22"/>
                <w:szCs w:val="22"/>
              </w:rPr>
            </w:pPr>
            <w:r w:rsidRPr="009515D2">
              <w:rPr>
                <w:sz w:val="22"/>
                <w:szCs w:val="22"/>
              </w:rPr>
              <w:t>1.01</w:t>
            </w:r>
          </w:p>
        </w:tc>
        <w:tc>
          <w:tcPr>
            <w:tcW w:w="1013" w:type="dxa"/>
            <w:tcBorders>
              <w:bottom w:val="single" w:sz="4" w:space="0" w:color="auto"/>
            </w:tcBorders>
          </w:tcPr>
          <w:p w14:paraId="0F48C687" w14:textId="1DC9CFBE" w:rsidR="006D1951" w:rsidRPr="009515D2" w:rsidRDefault="00E945AC" w:rsidP="00A85036">
            <w:pPr>
              <w:spacing w:line="276" w:lineRule="auto"/>
              <w:jc w:val="right"/>
              <w:rPr>
                <w:sz w:val="22"/>
                <w:szCs w:val="22"/>
              </w:rPr>
            </w:pPr>
            <w:r w:rsidRPr="009515D2">
              <w:rPr>
                <w:sz w:val="22"/>
                <w:szCs w:val="22"/>
              </w:rPr>
              <w:t>0.316</w:t>
            </w:r>
          </w:p>
        </w:tc>
        <w:tc>
          <w:tcPr>
            <w:tcW w:w="996" w:type="dxa"/>
            <w:tcBorders>
              <w:bottom w:val="single" w:sz="4" w:space="0" w:color="auto"/>
            </w:tcBorders>
          </w:tcPr>
          <w:p w14:paraId="75F4D1BA" w14:textId="2536F6AB" w:rsidR="006D1951" w:rsidRPr="009515D2" w:rsidRDefault="00E945AC" w:rsidP="00A85036">
            <w:pPr>
              <w:spacing w:line="276" w:lineRule="auto"/>
              <w:jc w:val="right"/>
              <w:rPr>
                <w:sz w:val="22"/>
                <w:szCs w:val="22"/>
              </w:rPr>
            </w:pPr>
            <w:r w:rsidRPr="009515D2">
              <w:rPr>
                <w:sz w:val="22"/>
                <w:szCs w:val="22"/>
              </w:rPr>
              <w:t>0.25</w:t>
            </w:r>
          </w:p>
        </w:tc>
        <w:tc>
          <w:tcPr>
            <w:tcW w:w="1013" w:type="dxa"/>
            <w:tcBorders>
              <w:bottom w:val="single" w:sz="4" w:space="0" w:color="auto"/>
            </w:tcBorders>
          </w:tcPr>
          <w:p w14:paraId="4C1EBE9C" w14:textId="615FBF97" w:rsidR="006D1951" w:rsidRPr="009515D2" w:rsidRDefault="00E945AC" w:rsidP="00A85036">
            <w:pPr>
              <w:spacing w:line="276" w:lineRule="auto"/>
              <w:jc w:val="right"/>
              <w:rPr>
                <w:sz w:val="22"/>
                <w:szCs w:val="22"/>
              </w:rPr>
            </w:pPr>
            <w:r w:rsidRPr="009515D2">
              <w:rPr>
                <w:sz w:val="22"/>
                <w:szCs w:val="22"/>
              </w:rPr>
              <w:t>0.614</w:t>
            </w:r>
          </w:p>
        </w:tc>
        <w:tc>
          <w:tcPr>
            <w:tcW w:w="996" w:type="dxa"/>
          </w:tcPr>
          <w:p w14:paraId="52835231" w14:textId="77777777" w:rsidR="006D1951" w:rsidRPr="009515D2" w:rsidRDefault="006D1951" w:rsidP="00A85036">
            <w:pPr>
              <w:spacing w:line="276" w:lineRule="auto"/>
              <w:jc w:val="right"/>
              <w:rPr>
                <w:sz w:val="22"/>
                <w:szCs w:val="22"/>
              </w:rPr>
            </w:pPr>
          </w:p>
        </w:tc>
        <w:tc>
          <w:tcPr>
            <w:tcW w:w="1013" w:type="dxa"/>
          </w:tcPr>
          <w:p w14:paraId="12F514BE" w14:textId="77777777" w:rsidR="006D1951" w:rsidRPr="009515D2" w:rsidRDefault="006D1951" w:rsidP="00A85036">
            <w:pPr>
              <w:spacing w:line="276" w:lineRule="auto"/>
              <w:jc w:val="right"/>
              <w:rPr>
                <w:b/>
                <w:bCs/>
                <w:sz w:val="22"/>
                <w:szCs w:val="22"/>
              </w:rPr>
            </w:pPr>
          </w:p>
        </w:tc>
        <w:tc>
          <w:tcPr>
            <w:tcW w:w="996" w:type="dxa"/>
          </w:tcPr>
          <w:p w14:paraId="5F2988ED" w14:textId="77777777" w:rsidR="006D1951" w:rsidRPr="009515D2" w:rsidRDefault="006D1951" w:rsidP="00A85036">
            <w:pPr>
              <w:spacing w:line="276" w:lineRule="auto"/>
              <w:jc w:val="right"/>
              <w:rPr>
                <w:sz w:val="22"/>
                <w:szCs w:val="22"/>
              </w:rPr>
            </w:pPr>
          </w:p>
        </w:tc>
        <w:tc>
          <w:tcPr>
            <w:tcW w:w="1012" w:type="dxa"/>
          </w:tcPr>
          <w:p w14:paraId="5776C603" w14:textId="77777777" w:rsidR="006D1951" w:rsidRPr="009515D2" w:rsidRDefault="006D1951" w:rsidP="00A85036">
            <w:pPr>
              <w:spacing w:line="276" w:lineRule="auto"/>
              <w:jc w:val="right"/>
              <w:rPr>
                <w:sz w:val="22"/>
                <w:szCs w:val="22"/>
              </w:rPr>
            </w:pPr>
          </w:p>
        </w:tc>
      </w:tr>
    </w:tbl>
    <w:p w14:paraId="76275A83" w14:textId="77777777" w:rsidR="00AF1559" w:rsidRDefault="00AF1559" w:rsidP="00A754EC">
      <w:pPr>
        <w:spacing w:line="360" w:lineRule="auto"/>
      </w:pPr>
    </w:p>
    <w:p w14:paraId="48106999" w14:textId="56CD0B70" w:rsidR="00451ED1" w:rsidRDefault="00AF1559" w:rsidP="00A754EC">
      <w:pPr>
        <w:spacing w:line="360" w:lineRule="auto"/>
        <w:rPr>
          <w:b/>
          <w:bCs/>
        </w:r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w:t>
      </w:r>
      <w:r w:rsidR="00E20C33">
        <w:t>.</w:t>
      </w:r>
    </w:p>
    <w:p w14:paraId="13C8D579" w14:textId="77777777" w:rsidR="006D1951" w:rsidRPr="006D1951" w:rsidRDefault="006D1951" w:rsidP="00A85036">
      <w:pPr>
        <w:spacing w:line="480" w:lineRule="auto"/>
        <w:rPr>
          <w:b/>
          <w:bCs/>
        </w:rPr>
      </w:pPr>
    </w:p>
    <w:p w14:paraId="4E2F8011" w14:textId="77777777" w:rsidR="00E256F3" w:rsidRDefault="00E256F3" w:rsidP="00A85036">
      <w:pPr>
        <w:spacing w:line="480" w:lineRule="auto"/>
        <w:rPr>
          <w:b/>
          <w:bCs/>
        </w:rPr>
        <w:sectPr w:rsidR="00E256F3" w:rsidSect="00451ED1">
          <w:pgSz w:w="15840" w:h="12240" w:orient="landscape"/>
          <w:pgMar w:top="1440" w:right="1440" w:bottom="1440" w:left="1440" w:header="720" w:footer="720" w:gutter="0"/>
          <w:lnNumType w:countBy="1" w:restart="continuous"/>
          <w:cols w:space="720"/>
          <w:docGrid w:linePitch="360"/>
        </w:sectPr>
      </w:pPr>
    </w:p>
    <w:p w14:paraId="7ECFCA98" w14:textId="04A21B63" w:rsidR="006C50B8" w:rsidRDefault="00451ED1" w:rsidP="00A754EC">
      <w:pPr>
        <w:spacing w:line="360" w:lineRule="auto"/>
        <w:rPr>
          <w:b/>
          <w:bCs/>
        </w:rPr>
      </w:pPr>
      <w:r>
        <w:rPr>
          <w:b/>
          <w:bCs/>
        </w:rPr>
        <w:lastRenderedPageBreak/>
        <w:t>F</w:t>
      </w:r>
      <w:r w:rsidR="006C50B8">
        <w:rPr>
          <w:b/>
          <w:bCs/>
        </w:rPr>
        <w:t>igure</w:t>
      </w:r>
      <w:r w:rsidR="00772287">
        <w:rPr>
          <w:b/>
          <w:bCs/>
        </w:rPr>
        <w:t xml:space="preserve"> </w:t>
      </w:r>
      <w:r w:rsidR="002D044D">
        <w:rPr>
          <w:b/>
          <w:bCs/>
        </w:rPr>
        <w:t>4</w:t>
      </w:r>
    </w:p>
    <w:p w14:paraId="5A015EBC" w14:textId="3D5F58D2" w:rsidR="002D044D" w:rsidRDefault="0029276A" w:rsidP="00A754EC">
      <w:pPr>
        <w:spacing w:line="360" w:lineRule="auto"/>
        <w:rPr>
          <w:b/>
          <w:bCs/>
        </w:rPr>
      </w:pPr>
      <w:commentRangeStart w:id="21"/>
      <w:r>
        <w:rPr>
          <w:b/>
          <w:bCs/>
          <w:noProof/>
        </w:rPr>
        <w:drawing>
          <wp:inline distT="0" distB="0" distL="0" distR="0" wp14:anchorId="0DDF49E8" wp14:editId="77DC05D2">
            <wp:extent cx="5943600" cy="26416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commentRangeEnd w:id="21"/>
      <w:r w:rsidR="00777671">
        <w:rPr>
          <w:rStyle w:val="CommentReference"/>
          <w:rFonts w:eastAsia="Times New Roman" w:cs="Times New Roman"/>
        </w:rPr>
        <w:commentReference w:id="21"/>
      </w:r>
    </w:p>
    <w:p w14:paraId="0D1DB75B" w14:textId="77777777" w:rsidR="002D044D" w:rsidRDefault="002D044D" w:rsidP="00A754EC">
      <w:pPr>
        <w:spacing w:line="360" w:lineRule="auto"/>
        <w:rPr>
          <w:b/>
          <w:bCs/>
        </w:rPr>
      </w:pPr>
    </w:p>
    <w:p w14:paraId="1075F7F5" w14:textId="12746B15" w:rsidR="00A13B09" w:rsidRDefault="00451ED1" w:rsidP="00A754EC">
      <w:pPr>
        <w:spacing w:line="360" w:lineRule="auto"/>
      </w:pPr>
      <w:r>
        <w:rPr>
          <w:b/>
          <w:bCs/>
        </w:rPr>
        <w:t>Figure 4</w:t>
      </w:r>
      <w:r>
        <w:t xml:space="preserve"> </w:t>
      </w:r>
      <w:r w:rsidR="00E256F3" w:rsidRPr="001B10F7">
        <w:t>Effects</w:t>
      </w:r>
      <w:r w:rsidR="00E256F3">
        <w:t xml:space="preserve"> of soil nitrogen fertilization and inoculation on </w:t>
      </w:r>
      <w:r w:rsidR="00E256F3">
        <w:rPr>
          <w:i/>
          <w:iCs/>
        </w:rPr>
        <w:t>G. max</w:t>
      </w:r>
      <w:r w:rsidR="00E256F3">
        <w:t xml:space="preserve"> structural carbon costs to acquire nitrogen (</w:t>
      </w:r>
      <w:r w:rsidR="00F073BB">
        <w:t>“</w:t>
      </w:r>
      <w:proofErr w:type="spellStart"/>
      <w:r w:rsidR="00F073BB">
        <w:rPr>
          <w:i/>
          <w:iCs/>
        </w:rPr>
        <w:t>N</w:t>
      </w:r>
      <w:r w:rsidR="00F073BB">
        <w:rPr>
          <w:vertAlign w:val="subscript"/>
        </w:rPr>
        <w:t>cost</w:t>
      </w:r>
      <w:proofErr w:type="spellEnd"/>
      <w:r w:rsidR="00F073BB">
        <w:t xml:space="preserve">”; </w:t>
      </w:r>
      <w:r w:rsidR="00E256F3">
        <w:t>panel A), belowground carbon biomass (</w:t>
      </w:r>
      <w:r w:rsidR="00F073BB">
        <w:t>“</w:t>
      </w:r>
      <w:proofErr w:type="spellStart"/>
      <w:r w:rsidR="00F073BB">
        <w:rPr>
          <w:i/>
          <w:iCs/>
        </w:rPr>
        <w:t>C</w:t>
      </w:r>
      <w:r w:rsidR="00F073BB">
        <w:rPr>
          <w:vertAlign w:val="subscript"/>
        </w:rPr>
        <w:t>bg</w:t>
      </w:r>
      <w:proofErr w:type="spellEnd"/>
      <w:r w:rsidR="00F073BB">
        <w:t xml:space="preserve">”; </w:t>
      </w:r>
      <w:r w:rsidR="00E256F3">
        <w:t>panel B), and whole plant nitrogen biomass (</w:t>
      </w:r>
      <w:r w:rsidR="00F073BB">
        <w:t>“</w:t>
      </w:r>
      <w:r w:rsidR="00777671">
        <w:rPr>
          <w:i/>
          <w:iCs/>
        </w:rPr>
        <w:t>N</w:t>
      </w:r>
      <w:r w:rsidR="00777671">
        <w:rPr>
          <w:vertAlign w:val="subscript"/>
        </w:rPr>
        <w:t>ag</w:t>
      </w:r>
      <w:r w:rsidR="00777671">
        <w:t xml:space="preserve"> + </w:t>
      </w:r>
      <w:proofErr w:type="spellStart"/>
      <w:r w:rsidR="00F073BB">
        <w:rPr>
          <w:i/>
          <w:iCs/>
        </w:rPr>
        <w:t>N</w:t>
      </w:r>
      <w:r w:rsidR="00777671">
        <w:rPr>
          <w:vertAlign w:val="subscript"/>
        </w:rPr>
        <w:t>bg</w:t>
      </w:r>
      <w:proofErr w:type="spellEnd"/>
      <w:r w:rsidR="00F073BB">
        <w:t xml:space="preserve">”; </w:t>
      </w:r>
      <w:r w:rsidR="00E256F3">
        <w:t>panel C). Soil nitrogen fertilization is represented categorically on the x-axis, while inoculation</w:t>
      </w:r>
      <w:r w:rsidR="00A433B8">
        <w:t xml:space="preserve"> treatment </w:t>
      </w:r>
      <w:r w:rsidR="00E256F3">
        <w:t>is represented by colored boxplots. Yellow shaded boxplots indicate individuals that were not inoculated</w:t>
      </w:r>
      <w:r w:rsidR="00E256F3" w:rsidRPr="00490BC5">
        <w:t xml:space="preserve"> </w:t>
      </w:r>
      <w:r w:rsidR="00E256F3">
        <w:t xml:space="preserve">with </w:t>
      </w:r>
      <w:r w:rsidR="00E256F3">
        <w:rPr>
          <w:i/>
          <w:iCs/>
        </w:rPr>
        <w:t>B. japonicum</w:t>
      </w:r>
      <w:r w:rsidR="00E256F3">
        <w:t xml:space="preserve">, while red shaded boxplots indicate individuals that were inoculated with </w:t>
      </w:r>
      <w:r w:rsidR="00E256F3">
        <w:rPr>
          <w:i/>
          <w:iCs/>
        </w:rPr>
        <w:t>B. japonicum</w:t>
      </w:r>
      <w:r w:rsidR="00E256F3">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p>
    <w:p w14:paraId="6FA64AC5" w14:textId="144E072D" w:rsidR="00772287" w:rsidRPr="00E256F3" w:rsidRDefault="00772287" w:rsidP="00A85036">
      <w:pPr>
        <w:spacing w:line="480" w:lineRule="auto"/>
      </w:pPr>
      <w:r>
        <w:rPr>
          <w:b/>
          <w:bCs/>
        </w:rPr>
        <w:br w:type="page"/>
      </w:r>
    </w:p>
    <w:p w14:paraId="435C94EC" w14:textId="0B366480" w:rsidR="00322974" w:rsidRPr="00322974" w:rsidRDefault="00322974" w:rsidP="00A754EC">
      <w:pPr>
        <w:spacing w:line="360" w:lineRule="auto"/>
        <w:rPr>
          <w:i/>
          <w:iCs/>
        </w:rPr>
      </w:pPr>
      <w:r w:rsidRPr="00322974">
        <w:rPr>
          <w:i/>
          <w:iCs/>
        </w:rPr>
        <w:lastRenderedPageBreak/>
        <w:t>Whole plant processes</w:t>
      </w:r>
    </w:p>
    <w:p w14:paraId="72440B67" w14:textId="597941C4" w:rsidR="0091473E" w:rsidRDefault="00322974" w:rsidP="00A754EC">
      <w:pPr>
        <w:spacing w:line="360" w:lineRule="auto"/>
        <w:ind w:firstLine="720"/>
      </w:pPr>
      <w:r>
        <w:t>Total leaf area was driven by a strong interaction between nitrogen fertilization and inoculation (Table 5; Fig. 5A). This interaction indicated that inoculated individuals grown under low nitrogen fertilization (</w:t>
      </w:r>
      <w:r w:rsidR="0091473E">
        <w:t xml:space="preserve">829.2 </w:t>
      </w:r>
      <w:r w:rsidRPr="008E75B9">
        <w:sym w:font="Symbol" w:char="F0B1"/>
      </w:r>
      <w:r w:rsidR="0091473E">
        <w:t xml:space="preserve"> 30.5 </w:t>
      </w:r>
      <w:r>
        <w:t>cm</w:t>
      </w:r>
      <w:r>
        <w:rPr>
          <w:vertAlign w:val="superscript"/>
        </w:rPr>
        <w:t>2</w:t>
      </w:r>
      <w:r>
        <w:t xml:space="preserve">) had </w:t>
      </w:r>
      <w:r w:rsidR="0091473E">
        <w:t>59.7</w:t>
      </w:r>
      <w:r>
        <w:t>% higher total leaf area than non-inoculated individuals also grown under low nitrogen fertilization (</w:t>
      </w:r>
      <w:r w:rsidR="0091473E">
        <w:t xml:space="preserve">519.2 </w:t>
      </w:r>
      <w:r w:rsidRPr="008E75B9">
        <w:sym w:font="Symbol" w:char="F0B1"/>
      </w:r>
      <w:r w:rsidR="0091473E">
        <w:t xml:space="preserve"> 30.5</w:t>
      </w:r>
      <w:r>
        <w:t xml:space="preserve"> cm</w:t>
      </w:r>
      <w:r>
        <w:rPr>
          <w:vertAlign w:val="superscript"/>
        </w:rPr>
        <w:t>2</w:t>
      </w:r>
      <w:r>
        <w:t>; Tukey: p&lt;</w:t>
      </w:r>
      <w:r w:rsidR="0091473E">
        <w:t>0.001</w:t>
      </w:r>
      <w:r>
        <w:t>), with no difference between inoculation treatments under high nitrogen fertilization (Tukey: p=</w:t>
      </w:r>
      <w:r w:rsidR="0091473E">
        <w:t>0.631</w:t>
      </w:r>
      <w:r>
        <w:t>). Nitrogen fertilization also increased total leaf area, where individuals grown under high nitrogen fertilization (</w:t>
      </w:r>
      <w:r w:rsidR="0091473E">
        <w:t xml:space="preserve">1196.3 </w:t>
      </w:r>
      <w:r w:rsidRPr="008E75B9">
        <w:sym w:font="Symbol" w:char="F0B1"/>
      </w:r>
      <w:r w:rsidR="0091473E">
        <w:t xml:space="preserve"> 21.6</w:t>
      </w:r>
      <w:r>
        <w:t xml:space="preserve"> cm</w:t>
      </w:r>
      <w:r>
        <w:rPr>
          <w:vertAlign w:val="superscript"/>
        </w:rPr>
        <w:t>2</w:t>
      </w:r>
      <w:r>
        <w:t xml:space="preserve">) had </w:t>
      </w:r>
      <w:r w:rsidR="0091473E">
        <w:t>77.4</w:t>
      </w:r>
      <w:r>
        <w:t xml:space="preserve">% </w:t>
      </w:r>
      <w:r w:rsidR="0091473E">
        <w:t xml:space="preserve">higher </w:t>
      </w:r>
      <w:r>
        <w:t>total leaf area than those grown under low nitrogen fertilization (</w:t>
      </w:r>
      <w:r w:rsidR="0091473E">
        <w:t>674.2</w:t>
      </w:r>
      <w:r>
        <w:t xml:space="preserve"> </w:t>
      </w:r>
      <w:r w:rsidRPr="008E75B9">
        <w:sym w:font="Symbol" w:char="F0B1"/>
      </w:r>
      <w:r>
        <w:t xml:space="preserve"> </w:t>
      </w:r>
      <w:r w:rsidR="0091473E">
        <w:t xml:space="preserve">21.6 </w:t>
      </w:r>
      <w:r>
        <w:t>cm</w:t>
      </w:r>
      <w:r>
        <w:rPr>
          <w:vertAlign w:val="superscript"/>
        </w:rPr>
        <w:t>2</w:t>
      </w:r>
      <w:r>
        <w:t>; Tukey: p&lt;0.001).</w:t>
      </w:r>
      <w:r w:rsidR="0091473E">
        <w:t xml:space="preserve"> Inoculation also increased total leaf area, where inoculated individuals (1025.7 </w:t>
      </w:r>
      <w:r w:rsidR="0091473E" w:rsidRPr="008E75B9">
        <w:sym w:font="Symbol" w:char="F0B1"/>
      </w:r>
      <w:r w:rsidR="0091473E">
        <w:t xml:space="preserve"> 21.6</w:t>
      </w:r>
      <w:r w:rsidR="0091473E" w:rsidRPr="0091473E">
        <w:t xml:space="preserve"> </w:t>
      </w:r>
      <w:r w:rsidR="0091473E">
        <w:t>cm</w:t>
      </w:r>
      <w:r w:rsidR="0091473E">
        <w:rPr>
          <w:vertAlign w:val="superscript"/>
        </w:rPr>
        <w:t>2</w:t>
      </w:r>
      <w:r w:rsidR="0091473E">
        <w:t xml:space="preserve">) had </w:t>
      </w:r>
      <w:r w:rsidR="00AC38E7">
        <w:t xml:space="preserve">21.4 higher total leaf area </w:t>
      </w:r>
      <w:r w:rsidR="0091473E">
        <w:t xml:space="preserve">than non-inoculated individuals (844.8 </w:t>
      </w:r>
      <w:r w:rsidR="0091473E" w:rsidRPr="008E75B9">
        <w:sym w:font="Symbol" w:char="F0B1"/>
      </w:r>
      <w:r w:rsidR="0091473E">
        <w:t xml:space="preserve"> 21.6 g C g</w:t>
      </w:r>
      <w:r w:rsidR="0091473E">
        <w:rPr>
          <w:vertAlign w:val="superscript"/>
        </w:rPr>
        <w:t>-1</w:t>
      </w:r>
      <w:r w:rsidR="0091473E">
        <w:t xml:space="preserve"> N; Tukey: p&lt;0.001).</w:t>
      </w:r>
    </w:p>
    <w:p w14:paraId="78971E0F" w14:textId="22DB1501" w:rsidR="00322974" w:rsidRDefault="00AC38E7" w:rsidP="00A754EC">
      <w:pPr>
        <w:spacing w:line="360" w:lineRule="auto"/>
        <w:ind w:firstLine="720"/>
      </w:pPr>
      <w:r>
        <w:t xml:space="preserve">Whole plant biomass was driven by nitrogen fertilization (Table 5; Fig. 5B), where individuals grown under high nitrogen fertilization (5.24 </w:t>
      </w:r>
      <w:r w:rsidRPr="008E75B9">
        <w:sym w:font="Symbol" w:char="F0B1"/>
      </w:r>
      <w:r>
        <w:t xml:space="preserve"> 0.23 g) had 55.5% higher whole plant biomass than those grown under low nitrogen fertilization (3.37 </w:t>
      </w:r>
      <w:r w:rsidRPr="008E75B9">
        <w:sym w:font="Symbol" w:char="F0B1"/>
      </w:r>
      <w:r>
        <w:t xml:space="preserve"> 0.14 g; Tukey: p&lt;0.001). There was no observable inoculation effect nor was there any interaction between inoculation and nitrogen fertilization</w:t>
      </w:r>
      <w:r w:rsidR="00322974">
        <w:t xml:space="preserve"> (Table 5; Fig. 5B).</w:t>
      </w:r>
    </w:p>
    <w:p w14:paraId="346A2048" w14:textId="77777777" w:rsidR="00322974" w:rsidRDefault="00322974">
      <w:pPr>
        <w:rPr>
          <w:b/>
          <w:bCs/>
        </w:rPr>
      </w:pPr>
      <w:r>
        <w:rPr>
          <w:b/>
          <w:bCs/>
        </w:rPr>
        <w:br w:type="page"/>
      </w:r>
    </w:p>
    <w:p w14:paraId="697BF5A7" w14:textId="4BA5D85C" w:rsidR="00772287" w:rsidRDefault="00772287" w:rsidP="00A754EC">
      <w:pPr>
        <w:spacing w:line="360" w:lineRule="auto"/>
        <w:rPr>
          <w:b/>
          <w:bCs/>
        </w:rPr>
      </w:pPr>
      <w:r>
        <w:rPr>
          <w:b/>
          <w:bCs/>
        </w:rPr>
        <w:lastRenderedPageBreak/>
        <w:t>Figure 5</w:t>
      </w:r>
    </w:p>
    <w:p w14:paraId="3B288970" w14:textId="6B89E95F" w:rsidR="00772287" w:rsidRDefault="0029276A" w:rsidP="00A754EC">
      <w:pPr>
        <w:spacing w:line="360" w:lineRule="auto"/>
        <w:rPr>
          <w:b/>
          <w:bCs/>
        </w:rPr>
      </w:pPr>
      <w:r>
        <w:rPr>
          <w:b/>
          <w:bCs/>
          <w:noProof/>
        </w:rPr>
        <w:drawing>
          <wp:inline distT="0" distB="0" distL="0" distR="0" wp14:anchorId="24CACC23" wp14:editId="4ACC8261">
            <wp:extent cx="5943600" cy="19812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2751FEE0" w14:textId="0118432A" w:rsidR="00E2103C" w:rsidRDefault="005F0602" w:rsidP="00A754EC">
      <w:pPr>
        <w:spacing w:line="360" w:lineRule="auto"/>
        <w:rPr>
          <w:b/>
          <w:bCs/>
        </w:rPr>
      </w:pPr>
      <w:r>
        <w:rPr>
          <w:b/>
          <w:bCs/>
        </w:rPr>
        <w:t>Figure 5</w:t>
      </w:r>
      <w:r>
        <w:t xml:space="preserve"> </w:t>
      </w:r>
      <w:r w:rsidRPr="001B10F7">
        <w:t>Effects</w:t>
      </w:r>
      <w:r>
        <w:t xml:space="preserve"> of soil nitrogen fertilization and inoculation on </w:t>
      </w:r>
      <w:r>
        <w:rPr>
          <w:i/>
          <w:iCs/>
        </w:rPr>
        <w:t>G. max</w:t>
      </w:r>
      <w:r>
        <w:t xml:space="preserve"> total leaf area (panel A) and whole plant biomass</w:t>
      </w:r>
      <w:r>
        <w:rPr>
          <w:color w:val="000000"/>
        </w:rPr>
        <w:t xml:space="preserve"> (panel B)</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p>
    <w:p w14:paraId="771589EE" w14:textId="77777777" w:rsidR="00E2103C" w:rsidRDefault="00E2103C" w:rsidP="00A85036">
      <w:pPr>
        <w:spacing w:line="480" w:lineRule="auto"/>
        <w:rPr>
          <w:b/>
          <w:bCs/>
        </w:rPr>
      </w:pPr>
      <w:r>
        <w:rPr>
          <w:b/>
          <w:bCs/>
        </w:rPr>
        <w:br w:type="page"/>
      </w:r>
    </w:p>
    <w:p w14:paraId="77227CF5" w14:textId="73FA603D" w:rsidR="00E2103C" w:rsidRDefault="00E2103C" w:rsidP="00A754EC">
      <w:pPr>
        <w:spacing w:line="360" w:lineRule="auto"/>
      </w:pPr>
      <w:r>
        <w:rPr>
          <w:i/>
          <w:iCs/>
        </w:rPr>
        <w:lastRenderedPageBreak/>
        <w:t>Plant</w:t>
      </w:r>
      <w:r w:rsidRPr="00E2103C">
        <w:rPr>
          <w:i/>
          <w:iCs/>
        </w:rPr>
        <w:t xml:space="preserve"> investment </w:t>
      </w:r>
      <w:r>
        <w:rPr>
          <w:i/>
          <w:iCs/>
        </w:rPr>
        <w:t>in</w:t>
      </w:r>
      <w:r w:rsidRPr="00E2103C">
        <w:rPr>
          <w:i/>
          <w:iCs/>
        </w:rPr>
        <w:t xml:space="preserve"> nitrogen fixation</w:t>
      </w:r>
    </w:p>
    <w:p w14:paraId="3599353B" w14:textId="5DD918AC" w:rsidR="00AC38E7" w:rsidRDefault="00AC38E7" w:rsidP="00A754EC">
      <w:pPr>
        <w:spacing w:line="360" w:lineRule="auto"/>
      </w:pPr>
      <w:r>
        <w:tab/>
      </w:r>
      <w:r w:rsidR="00D04ECF">
        <w:t xml:space="preserve">Root nodule biomass: root biomass and root nodule biomass were driven by a positive inoculation effect (Table 5; Figs. 6A-B). Specifically, inoculated individuals (root nodule biomass: root biomass: 0.144 </w:t>
      </w:r>
      <w:r w:rsidR="00D04ECF" w:rsidRPr="008E75B9">
        <w:sym w:font="Symbol" w:char="F0B1"/>
      </w:r>
      <w:r w:rsidR="00D04ECF">
        <w:t xml:space="preserve"> 0.023 g; root nodule biomass:</w:t>
      </w:r>
      <w:r w:rsidR="00D04ECF" w:rsidRPr="00D04ECF">
        <w:t xml:space="preserve"> </w:t>
      </w:r>
      <w:r w:rsidR="00CE366A">
        <w:t xml:space="preserve">0.0148 </w:t>
      </w:r>
      <w:r w:rsidR="00D04ECF" w:rsidRPr="008E75B9">
        <w:sym w:font="Symbol" w:char="F0B1"/>
      </w:r>
      <w:r w:rsidR="00CE366A">
        <w:t xml:space="preserve"> 0.0043</w:t>
      </w:r>
      <w:r w:rsidR="00D04ECF">
        <w:t xml:space="preserve"> g) had </w:t>
      </w:r>
      <w:r w:rsidR="00CE366A">
        <w:t>323.5</w:t>
      </w:r>
      <w:r w:rsidR="00D04ECF">
        <w:t xml:space="preserve">% and </w:t>
      </w:r>
      <w:r w:rsidR="00CE366A">
        <w:t>2366.7</w:t>
      </w:r>
      <w:r w:rsidR="00D04ECF">
        <w:t xml:space="preserve">% greater root nodule biomass: root biomass and root nodule biomass than non-inoculated individuals (root nodule biomass: root biomass: 0.034 </w:t>
      </w:r>
      <w:r w:rsidR="00D04ECF" w:rsidRPr="008E75B9">
        <w:sym w:font="Symbol" w:char="F0B1"/>
      </w:r>
      <w:r w:rsidR="00D04ECF">
        <w:t xml:space="preserve"> 0.023 g; root nodule biomass: </w:t>
      </w:r>
      <w:r w:rsidR="00CE366A">
        <w:t xml:space="preserve">0.0006 </w:t>
      </w:r>
      <w:r w:rsidR="00CE366A" w:rsidRPr="008E75B9">
        <w:sym w:font="Symbol" w:char="F0B1"/>
      </w:r>
      <w:r w:rsidR="00CE366A">
        <w:t xml:space="preserve"> 0.0009 </w:t>
      </w:r>
      <w:r w:rsidR="00D04ECF">
        <w:t>g), respectively (Tukey: p&lt;0.001</w:t>
      </w:r>
      <w:r w:rsidR="00CE366A">
        <w:t xml:space="preserve"> in both cases).</w:t>
      </w:r>
      <w:r w:rsidR="00D04ECF">
        <w:t xml:space="preserve"> </w:t>
      </w:r>
      <w:r w:rsidR="00CE366A">
        <w:t xml:space="preserve">There was also a marginal negative effect of inoculation on root biomass, which indicated that inoculated individuals (0.671 </w:t>
      </w:r>
      <w:r w:rsidR="00CE366A" w:rsidRPr="008E75B9">
        <w:sym w:font="Symbol" w:char="F0B1"/>
      </w:r>
      <w:r w:rsidR="00CE366A">
        <w:t xml:space="preserve"> 0.084 g) had 26.9% lower root biomass than non-inoculated individuals (0.918</w:t>
      </w:r>
      <w:r w:rsidR="00CE366A" w:rsidRPr="008E75B9">
        <w:sym w:font="Symbol" w:char="F0B1"/>
      </w:r>
      <w:r w:rsidR="00CE366A">
        <w:t xml:space="preserve">0.114 g; Tukey: p=0.081). </w:t>
      </w:r>
      <w:r w:rsidR="00D04ECF">
        <w:t>There was no observable effect of nitrogen fertilization or interaction between nitrogen fertilization and inoculation on root nodule biomass: root biomass</w:t>
      </w:r>
      <w:r w:rsidR="00CE366A">
        <w:t>,</w:t>
      </w:r>
      <w:r w:rsidR="00D04ECF">
        <w:t xml:space="preserve"> root nodule biomass</w:t>
      </w:r>
      <w:r w:rsidR="00CE366A">
        <w:t>, or root biomass</w:t>
      </w:r>
      <w:r w:rsidR="00D04ECF">
        <w:t xml:space="preserve"> (Table 5).</w:t>
      </w:r>
    </w:p>
    <w:p w14:paraId="72D631D3" w14:textId="77777777" w:rsidR="001B21C7" w:rsidRDefault="001B21C7" w:rsidP="00A754EC">
      <w:pPr>
        <w:spacing w:line="360" w:lineRule="auto"/>
      </w:pPr>
      <w:r>
        <w:br w:type="page"/>
      </w:r>
    </w:p>
    <w:p w14:paraId="072E7CFC" w14:textId="6E5E3711" w:rsidR="008D34FA" w:rsidRDefault="001B21C7" w:rsidP="00A754EC">
      <w:pPr>
        <w:spacing w:line="360" w:lineRule="auto"/>
        <w:rPr>
          <w:b/>
          <w:bCs/>
        </w:rPr>
      </w:pPr>
      <w:r w:rsidRPr="001B21C7">
        <w:rPr>
          <w:b/>
          <w:bCs/>
        </w:rPr>
        <w:lastRenderedPageBreak/>
        <w:t>Figure 6</w:t>
      </w:r>
    </w:p>
    <w:p w14:paraId="2F736942" w14:textId="52941622" w:rsidR="001B21C7" w:rsidRDefault="0029276A" w:rsidP="00A754EC">
      <w:pPr>
        <w:spacing w:line="360" w:lineRule="auto"/>
        <w:rPr>
          <w:b/>
          <w:bCs/>
        </w:rPr>
      </w:pPr>
      <w:r>
        <w:rPr>
          <w:b/>
          <w:bCs/>
          <w:noProof/>
        </w:rPr>
        <w:drawing>
          <wp:inline distT="0" distB="0" distL="0" distR="0" wp14:anchorId="1621EB19" wp14:editId="4FE8A8C2">
            <wp:extent cx="5943600" cy="26416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63516AF9" w14:textId="77777777" w:rsidR="001B21C7" w:rsidRDefault="001B21C7" w:rsidP="00A754EC">
      <w:pPr>
        <w:spacing w:line="360" w:lineRule="auto"/>
        <w:rPr>
          <w:b/>
          <w:bCs/>
        </w:rPr>
      </w:pPr>
    </w:p>
    <w:p w14:paraId="1DB54CCA" w14:textId="63DC048A" w:rsidR="001B21C7" w:rsidRPr="00FF7DD5" w:rsidRDefault="001B21C7" w:rsidP="00A754EC">
      <w:pPr>
        <w:spacing w:line="360" w:lineRule="auto"/>
      </w:pPr>
      <w:r>
        <w:rPr>
          <w:b/>
          <w:bCs/>
        </w:rPr>
        <w:t xml:space="preserve">Figure 6 </w:t>
      </w:r>
      <w:r w:rsidRPr="001B10F7">
        <w:t>Effects</w:t>
      </w:r>
      <w:r>
        <w:t xml:space="preserve"> of soil nitrogen fertilization and inoculation on the root nodule biomass: root biomass ratio (panel A), root nodule biomass (panel B), and root biomass (panel C).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(P&lt;0.05).</w:t>
      </w:r>
    </w:p>
    <w:p w14:paraId="6484937F" w14:textId="39F495C5" w:rsidR="00E2103C" w:rsidRDefault="00E2103C" w:rsidP="00A85036">
      <w:pPr>
        <w:spacing w:line="480" w:lineRule="auto"/>
        <w:rPr>
          <w:b/>
          <w:bCs/>
        </w:rPr>
      </w:pPr>
      <w:r>
        <w:rPr>
          <w:b/>
          <w:bCs/>
        </w:rPr>
        <w:br w:type="page"/>
      </w:r>
    </w:p>
    <w:p w14:paraId="17A662CB" w14:textId="3B9F2CC0" w:rsidR="00772287" w:rsidRDefault="00E2103C" w:rsidP="00A754EC">
      <w:pPr>
        <w:spacing w:line="360" w:lineRule="auto"/>
        <w:rPr>
          <w:b/>
          <w:bCs/>
        </w:rPr>
      </w:pPr>
      <w:r>
        <w:rPr>
          <w:b/>
          <w:bCs/>
        </w:rPr>
        <w:lastRenderedPageBreak/>
        <w:t>D</w:t>
      </w:r>
      <w:r w:rsidR="00754725">
        <w:rPr>
          <w:b/>
          <w:bCs/>
        </w:rPr>
        <w:t>iscussion</w:t>
      </w:r>
    </w:p>
    <w:p w14:paraId="72658BC1" w14:textId="48B8CE19" w:rsidR="004035F7" w:rsidRDefault="004035F7" w:rsidP="00A754EC">
      <w:pPr>
        <w:spacing w:line="360" w:lineRule="auto"/>
        <w:ind w:firstLine="720"/>
      </w:pPr>
      <w:r>
        <w:t xml:space="preserve">Photosynthetic least-cost theory suggests that plants acclimate to growing conditions by </w:t>
      </w:r>
      <w:r w:rsidR="00DA006B">
        <w:t>maximizing photosynthetic carbon gain at the lowest summed c</w:t>
      </w:r>
      <w:r>
        <w:t xml:space="preserve">osts of nitrogen and water use </w:t>
      </w:r>
      <w:r>
        <w:fldChar w:fldCharType="begin" w:fldLock="1"/>
      </w:r>
      <w:r>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fldChar w:fldCharType="separate"/>
      </w:r>
      <w:r w:rsidRPr="00A85036">
        <w:rPr>
          <w:noProof/>
        </w:rPr>
        <w:t>(Prentice et al., 2014; Wright et al., 2003)</w:t>
      </w:r>
      <w:r>
        <w:fldChar w:fldCharType="end"/>
      </w:r>
      <w:r>
        <w:t xml:space="preserve">. All else equal, the theory predicts that an increase in soil nitrogen availability should increase in water use efficiency and decrease in nitrogen use efficiency through an increase in leaf nitrogen allocation per stomatal conductance </w:t>
      </w:r>
      <w:r>
        <w:fldChar w:fldCharType="begin" w:fldLock="1"/>
      </w:r>
      <w:r>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et al., 2020)","plainTextFormattedCitation":"(Paillassa et al., 2020)","previouslyFormattedCitation":"(Paillassa et al., 2020)"},"properties":{"noteIndex":0},"schema":"https://github.com/citation-style-language/schema/raw/master/csl-citation.json"}</w:instrText>
      </w:r>
      <w:r>
        <w:fldChar w:fldCharType="separate"/>
      </w:r>
      <w:r w:rsidRPr="007E5400">
        <w:rPr>
          <w:noProof/>
        </w:rPr>
        <w:t>(Paillassa et al., 2020)</w:t>
      </w:r>
      <w:r>
        <w:fldChar w:fldCharType="end"/>
      </w:r>
      <w:r>
        <w:t xml:space="preserve">. However, the cost of nutrient use, and therefore the magnitude of nitrogen-water use tradeoffs, might vary in species different nutrient acquisition strategies due to differential costs of nutrient acquisition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Biogeosciences","id":"ITEM-3","issued":{"date-parts":[["2014"]]},"page":"1684-1697","title":"Modeling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retranslocation","type":"article-journal","volume":"119"},"uris":["http://www.mendeley.com/documents/?uuid=d402da8e-476e-48bc-8d9c-7c76f7aa03a4"]}],"mendeley":{"formattedCitation":"(Brzostek et al., 2014; Perkowski et al., 2021; Terrer et al., 2018)","plainTextFormattedCitation":"(Brzostek et al., 2014; Perkowski et al., 2021; Terrer et al., 2018)","previouslyFormattedCitation":"(Brzostek et al., 2014; Perkowski et al., 2021; Terrer et al., 2018)"},"properties":{"noteIndex":0},"schema":"https://github.com/citation-style-language/schema/raw/master/csl-citation.json"}</w:instrText>
      </w:r>
      <w:r>
        <w:fldChar w:fldCharType="separate"/>
      </w:r>
      <w:r w:rsidRPr="00A85036">
        <w:rPr>
          <w:noProof/>
        </w:rPr>
        <w:t>(Brzostek et al., 2014; Perkowski et al., 2021; Terrer et al., 2018)</w:t>
      </w:r>
      <w:r>
        <w:fldChar w:fldCharType="end"/>
      </w:r>
      <w:r>
        <w:t xml:space="preserve"> and may</w:t>
      </w:r>
      <w:r w:rsidR="00CE771F">
        <w:t xml:space="preserve"> also</w:t>
      </w:r>
      <w:r>
        <w:t xml:space="preserve"> depend on whole plant nutrient demand to build and maintain structures that support whole plant growth </w:t>
      </w:r>
      <w:r>
        <w:fldChar w:fldCharType="begin" w:fldLock="1"/>
      </w:r>
      <w:r>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Biology","id":"ITEM-2","issue":"6","issued":{"date-parts":[["2020","6","8"]]},"page":"3585-3600","title":"Global response patterns of plant photosynthesis to nitrogen addition: A meta‐analysis","type":"article-journal","volume":"26"},"uris":["http://www.mendeley.com/documents/?uuid=c936a49f-196c-406d-ac18-be1d835be620"]}],"mendeley":{"formattedCitation":"(LeBauer &amp; Treseder, 2008; Liang et al., 2020)","plainTextFormattedCitation":"(LeBauer &amp; Treseder, 2008; Liang et al., 2020)","previouslyFormattedCitation":"(LeBauer &amp; Treseder, 2008; Liang et al., 2020)"},"properties":{"noteIndex":0},"schema":"https://github.com/citation-style-language/schema/raw/master/csl-citation.json"}</w:instrText>
      </w:r>
      <w:r>
        <w:fldChar w:fldCharType="separate"/>
      </w:r>
      <w:r w:rsidRPr="007E5400">
        <w:rPr>
          <w:noProof/>
        </w:rPr>
        <w:t>(LeBauer &amp; Treseder, 2008; Liang et al., 2020)</w:t>
      </w:r>
      <w:r>
        <w:fldChar w:fldCharType="end"/>
      </w:r>
      <w:r>
        <w:t xml:space="preserve">. In this experiment, we grew </w:t>
      </w:r>
      <w:r>
        <w:rPr>
          <w:i/>
          <w:iCs/>
        </w:rPr>
        <w:t>G. max</w:t>
      </w:r>
      <w:r>
        <w:t xml:space="preserve"> under two soil nitrogen fertilization treatments and two inoculation treatments levels in a full factorial greenhouse experiment to better understand how acquisition strategy and whole plant nutrient demand might modify expected photosynthetic least-cost patterns.</w:t>
      </w:r>
    </w:p>
    <w:p w14:paraId="4D12C9DD" w14:textId="77777777" w:rsidR="00F4560A" w:rsidRDefault="00F4560A" w:rsidP="00A754EC">
      <w:pPr>
        <w:spacing w:line="360" w:lineRule="auto"/>
        <w:ind w:firstLine="720"/>
      </w:pPr>
    </w:p>
    <w:p w14:paraId="580720B6" w14:textId="51A8363F" w:rsidR="00DA006B" w:rsidRDefault="00DA006B" w:rsidP="00723F29">
      <w:pPr>
        <w:spacing w:line="360" w:lineRule="auto"/>
        <w:ind w:left="720"/>
      </w:pPr>
      <w:r>
        <w:t>[</w:t>
      </w:r>
      <w:commentRangeStart w:id="22"/>
      <w:r w:rsidRPr="00723F29">
        <w:rPr>
          <w:b/>
          <w:bCs/>
        </w:rPr>
        <w:t>Main point #1</w:t>
      </w:r>
      <w:r>
        <w:t xml:space="preserve">: </w:t>
      </w:r>
      <w:commentRangeEnd w:id="22"/>
      <w:r w:rsidR="00950F50">
        <w:rPr>
          <w:rStyle w:val="CommentReference"/>
          <w:rFonts w:eastAsia="Times New Roman" w:cs="Times New Roman"/>
        </w:rPr>
        <w:commentReference w:id="22"/>
      </w:r>
      <w:r>
        <w:t>stronger whole plant than leaf level responses to soil N</w:t>
      </w:r>
      <w:r w:rsidR="00D35783">
        <w:t>.</w:t>
      </w:r>
      <w:r w:rsidR="00723F29">
        <w:t xml:space="preserve"> </w:t>
      </w:r>
      <w:r w:rsidR="00D35783">
        <w:t>M</w:t>
      </w:r>
      <w:r w:rsidR="00723F29">
        <w:t xml:space="preserve">ight have </w:t>
      </w:r>
      <w:r w:rsidR="00125358">
        <w:t>diminished</w:t>
      </w:r>
      <w:r w:rsidR="00723F29">
        <w:t xml:space="preserve"> expected PLCT nitrogen-water use tradeoffs</w:t>
      </w:r>
      <w:r w:rsidR="00ED1773">
        <w:t>. Important to consider whole plant responses when leaf acclimation responses deviate from those expected from theory</w:t>
      </w:r>
      <w:r>
        <w:t>]</w:t>
      </w:r>
    </w:p>
    <w:p w14:paraId="16D020B7" w14:textId="2ED06786" w:rsidR="00723F29" w:rsidRDefault="00723F29" w:rsidP="00A754EC">
      <w:pPr>
        <w:spacing w:line="360" w:lineRule="auto"/>
        <w:ind w:firstLine="720"/>
      </w:pPr>
    </w:p>
    <w:p w14:paraId="07A0FCB2" w14:textId="523CD655" w:rsidR="00D35783" w:rsidRDefault="00D35783" w:rsidP="00D35783">
      <w:pPr>
        <w:spacing w:line="360" w:lineRule="auto"/>
        <w:ind w:left="720"/>
      </w:pPr>
      <w:r>
        <w:t>[</w:t>
      </w:r>
      <w:commentRangeStart w:id="23"/>
      <w:r>
        <w:rPr>
          <w:b/>
          <w:bCs/>
        </w:rPr>
        <w:t>Main point #2</w:t>
      </w:r>
      <w:r>
        <w:t xml:space="preserve">: </w:t>
      </w:r>
      <w:commentRangeEnd w:id="23"/>
      <w:r w:rsidR="000E7D92">
        <w:rPr>
          <w:rStyle w:val="CommentReference"/>
          <w:rFonts w:eastAsia="Times New Roman" w:cs="Times New Roman"/>
        </w:rPr>
        <w:commentReference w:id="23"/>
      </w:r>
      <w:r>
        <w:t>strong effects of inoculation on whole plant responses under low soil N, no effect of inoculation on nitrogen-water use tradeoffs except for stimulation in leaf N. Hard to tell if this is driven by PLCT-expected strategy or just a pattern of N-fixation strategy. N-fixers usually seem to have higher leaf N than non-fixers</w:t>
      </w:r>
      <w:r w:rsidR="00125358">
        <w:t>. Stimulation in total leaf area with inoculation under low soil N could have exacerbated diminishing nitrogen-water tradeoffs with increasing soil N</w:t>
      </w:r>
      <w:r>
        <w:t>]</w:t>
      </w:r>
    </w:p>
    <w:p w14:paraId="186FD6A0" w14:textId="77777777" w:rsidR="00D35783" w:rsidRDefault="00D35783" w:rsidP="00D35783">
      <w:pPr>
        <w:spacing w:line="360" w:lineRule="auto"/>
        <w:ind w:left="720"/>
      </w:pPr>
    </w:p>
    <w:p w14:paraId="0C205254" w14:textId="73BFFBFE" w:rsidR="00D35783" w:rsidRDefault="00D35783" w:rsidP="00D35783">
      <w:pPr>
        <w:spacing w:line="360" w:lineRule="auto"/>
        <w:ind w:left="720"/>
      </w:pPr>
      <w:r>
        <w:t>[</w:t>
      </w:r>
      <w:commentRangeStart w:id="24"/>
      <w:r w:rsidRPr="00D35783">
        <w:rPr>
          <w:b/>
          <w:bCs/>
        </w:rPr>
        <w:t>Main point #3</w:t>
      </w:r>
      <w:r>
        <w:t xml:space="preserve">: </w:t>
      </w:r>
      <w:commentRangeEnd w:id="24"/>
      <w:r w:rsidR="00950F50">
        <w:rPr>
          <w:rStyle w:val="CommentReference"/>
          <w:rFonts w:eastAsia="Times New Roman" w:cs="Times New Roman"/>
        </w:rPr>
        <w:commentReference w:id="24"/>
      </w:r>
      <w:r>
        <w:t xml:space="preserve">effects of inoculation </w:t>
      </w:r>
      <w:r w:rsidR="00125358">
        <w:t>on total leaf area/carbon costs to acquire nitrogen/leaf nitrogen allocation</w:t>
      </w:r>
      <w:r>
        <w:t xml:space="preserve"> diminish with increasing N. This could be driven by shift away from N fixation and toward direct uptake with fertilization, as costs to acquire nitrogen become similar between pathways]</w:t>
      </w:r>
    </w:p>
    <w:p w14:paraId="10EA2C96" w14:textId="66E7477E" w:rsidR="00F4560A" w:rsidRDefault="00BB1C61" w:rsidP="00D35783">
      <w:pPr>
        <w:spacing w:line="360" w:lineRule="auto"/>
        <w:ind w:left="720"/>
      </w:pPr>
      <w:commentRangeStart w:id="25"/>
      <w:commentRangeEnd w:id="25"/>
      <w:r>
        <w:rPr>
          <w:rStyle w:val="CommentReference"/>
          <w:rFonts w:eastAsia="Times New Roman" w:cs="Times New Roman"/>
        </w:rPr>
        <w:lastRenderedPageBreak/>
        <w:commentReference w:id="25"/>
      </w:r>
    </w:p>
    <w:p w14:paraId="6EE2234E" w14:textId="3B4D343D" w:rsidR="001D4CE3" w:rsidRDefault="001D4CE3" w:rsidP="00A754EC">
      <w:pPr>
        <w:spacing w:line="360" w:lineRule="auto"/>
      </w:pPr>
      <w:r>
        <w:rPr>
          <w:i/>
          <w:iCs/>
        </w:rPr>
        <w:t>Study limitations</w:t>
      </w:r>
    </w:p>
    <w:p w14:paraId="6A873158" w14:textId="55D21F97" w:rsidR="001B21C7" w:rsidRPr="001D4CE3" w:rsidRDefault="001D4CE3" w:rsidP="00A754EC">
      <w:pPr>
        <w:spacing w:line="360" w:lineRule="auto"/>
        <w:ind w:firstLine="720"/>
      </w:pPr>
      <w:r>
        <w:t xml:space="preserve">This study </w:t>
      </w:r>
      <w:r w:rsidR="00125358">
        <w:t>has</w:t>
      </w:r>
      <w:r>
        <w:t xml:space="preserve"> a few limitations that deserve recognition and limit the generality of our observed responses. First, effects of soil nitrogen fertilization on root nodulation may be nonlinear, as inferred from root nodulation data in</w:t>
      </w:r>
      <w:r w:rsidR="001B21C7">
        <w:t xml:space="preserve"> </w:t>
      </w:r>
      <w:r w:rsidR="001B21C7">
        <w:fldChar w:fldCharType="begin" w:fldLock="1"/>
      </w:r>
      <w:r w:rsidR="00E217B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sidR="001B21C7">
        <w:fldChar w:fldCharType="separate"/>
      </w:r>
      <w:r w:rsidR="001B21C7" w:rsidRPr="001B21C7">
        <w:rPr>
          <w:noProof/>
        </w:rPr>
        <w:t>Perkowski et al.</w:t>
      </w:r>
      <w:r w:rsidR="001B21C7">
        <w:rPr>
          <w:noProof/>
        </w:rPr>
        <w:t xml:space="preserve"> (</w:t>
      </w:r>
      <w:r w:rsidR="001B21C7" w:rsidRPr="001B21C7">
        <w:rPr>
          <w:noProof/>
        </w:rPr>
        <w:t>2021)</w:t>
      </w:r>
      <w:r w:rsidR="001B21C7">
        <w:fldChar w:fldCharType="end"/>
      </w:r>
      <w:r w:rsidR="001B21C7">
        <w:t xml:space="preserve">, and a two-point fertilization experiment such as the one done here is </w:t>
      </w:r>
      <w:r w:rsidR="0079226D">
        <w:t>not</w:t>
      </w:r>
      <w:r w:rsidR="001B21C7">
        <w:t xml:space="preserve"> equipped to address </w:t>
      </w:r>
      <w:r w:rsidR="0079226D">
        <w:t xml:space="preserve">possible </w:t>
      </w:r>
      <w:r w:rsidR="001B21C7">
        <w:t xml:space="preserve">nonlinearities </w:t>
      </w:r>
      <w:r w:rsidR="0079226D">
        <w:t>that might explain the interaction between soil nitrogen fertilization and root nodulation.</w:t>
      </w:r>
      <w:r w:rsidR="001B21C7">
        <w:t xml:space="preserve"> Future work should consider conducting similar experiments using a larger suite of nitrogen fertilization treatments than what is presented here. Additionally, this study used a single </w:t>
      </w:r>
      <w:r w:rsidR="00F4560A">
        <w:t xml:space="preserve">plant </w:t>
      </w:r>
      <w:r w:rsidR="001B21C7">
        <w:t xml:space="preserve">species and a single </w:t>
      </w:r>
      <w:r w:rsidR="00F4560A">
        <w:t>bacterial</w:t>
      </w:r>
      <w:r w:rsidR="001B21C7">
        <w:t xml:space="preserve"> species. While this did allow us to isolate mechanisms that</w:t>
      </w:r>
      <w:r w:rsidR="00F4560A">
        <w:t xml:space="preserve"> drove </w:t>
      </w:r>
      <w:r w:rsidR="00F4560A">
        <w:rPr>
          <w:i/>
          <w:iCs/>
        </w:rPr>
        <w:t>G. max</w:t>
      </w:r>
      <w:r w:rsidR="00F4560A">
        <w:t xml:space="preserve"> responses to nitrogen fertilization and inoculation </w:t>
      </w:r>
      <w:r w:rsidR="001B21C7">
        <w:t>independent of phylogeny or genetic diversity, future work should consider conducting similar experiments using a suite of legum</w:t>
      </w:r>
      <w:r w:rsidR="000F1E36">
        <w:t>inous species</w:t>
      </w:r>
      <w:r w:rsidR="001B21C7">
        <w:t xml:space="preserve">, as well as a suite of different </w:t>
      </w:r>
      <w:r w:rsidR="001B21C7">
        <w:rPr>
          <w:i/>
          <w:iCs/>
        </w:rPr>
        <w:t>Rhizobium</w:t>
      </w:r>
      <w:r w:rsidR="001B21C7">
        <w:t xml:space="preserve"> cocktails. Doing so would better allow us to generalize patterns observed here, and better replicate soil microbial communities observed in nature. </w:t>
      </w:r>
    </w:p>
    <w:p w14:paraId="735E4205" w14:textId="671BF499" w:rsidR="00E33726" w:rsidRDefault="00E33726" w:rsidP="00A754EC">
      <w:pPr>
        <w:spacing w:line="360" w:lineRule="auto"/>
        <w:rPr>
          <w:i/>
          <w:iCs/>
        </w:rPr>
      </w:pPr>
    </w:p>
    <w:p w14:paraId="368377DC" w14:textId="7E90BA3E" w:rsidR="00E33726" w:rsidRDefault="00E33726" w:rsidP="00A754EC">
      <w:pPr>
        <w:spacing w:line="360" w:lineRule="auto"/>
        <w:rPr>
          <w:i/>
          <w:iCs/>
        </w:rPr>
      </w:pPr>
      <w:r>
        <w:rPr>
          <w:i/>
          <w:iCs/>
        </w:rPr>
        <w:t>Conclusions</w:t>
      </w:r>
    </w:p>
    <w:p w14:paraId="5DC4AE17" w14:textId="64AD3E0B" w:rsidR="00F4560A" w:rsidRDefault="00125358" w:rsidP="00A754EC">
      <w:pPr>
        <w:spacing w:line="360" w:lineRule="auto"/>
      </w:pPr>
      <w:r w:rsidRPr="00125358">
        <w:rPr>
          <w:highlight w:val="yellow"/>
        </w:rPr>
        <w:t>[add concluding paragraph here]</w:t>
      </w:r>
    </w:p>
    <w:p w14:paraId="58E0F880" w14:textId="77777777" w:rsidR="00F4560A" w:rsidRDefault="00F4560A" w:rsidP="00A754EC">
      <w:pPr>
        <w:spacing w:line="360" w:lineRule="auto"/>
      </w:pPr>
    </w:p>
    <w:p w14:paraId="36658C05" w14:textId="77777777" w:rsidR="00F4560A" w:rsidRDefault="00F4560A" w:rsidP="00A754EC">
      <w:pPr>
        <w:spacing w:line="360" w:lineRule="auto"/>
      </w:pPr>
    </w:p>
    <w:p w14:paraId="7934AA15" w14:textId="77777777" w:rsidR="00F4560A" w:rsidRDefault="00F4560A" w:rsidP="00A754EC">
      <w:pPr>
        <w:spacing w:line="360" w:lineRule="auto"/>
      </w:pPr>
    </w:p>
    <w:p w14:paraId="73395A6C" w14:textId="2CE57134" w:rsidR="001B21C7" w:rsidRDefault="001B21C7" w:rsidP="00A754EC">
      <w:pPr>
        <w:spacing w:line="360" w:lineRule="auto"/>
      </w:pPr>
      <w:r>
        <w:rPr>
          <w:b/>
          <w:bCs/>
        </w:rPr>
        <w:t>Acknowledgements</w:t>
      </w:r>
    </w:p>
    <w:p w14:paraId="287FB464" w14:textId="6D1385D5" w:rsidR="004A35A3" w:rsidRDefault="004A35A3" w:rsidP="00A754EC">
      <w:pPr>
        <w:spacing w:line="360" w:lineRule="auto"/>
      </w:pPr>
      <w:r>
        <w:t xml:space="preserve">We would like to thank Jeffrey </w:t>
      </w:r>
      <w:proofErr w:type="spellStart"/>
      <w:r>
        <w:t>Chieppa</w:t>
      </w:r>
      <w:proofErr w:type="spellEnd"/>
      <w:r>
        <w:t xml:space="preserve"> and </w:t>
      </w:r>
      <w:proofErr w:type="spellStart"/>
      <w:r>
        <w:t>Ezinwanne</w:t>
      </w:r>
      <w:proofErr w:type="spellEnd"/>
      <w:r>
        <w:t xml:space="preserve"> </w:t>
      </w:r>
      <w:proofErr w:type="spellStart"/>
      <w:r>
        <w:t>Ezekannagha</w:t>
      </w:r>
      <w:proofErr w:type="spellEnd"/>
      <w:r>
        <w:t xml:space="preserve"> for their extensive help with generating CO</w:t>
      </w:r>
      <w:r>
        <w:rPr>
          <w:vertAlign w:val="subscript"/>
        </w:rPr>
        <w:t>2</w:t>
      </w:r>
      <w:r>
        <w:t xml:space="preserve"> response curves</w:t>
      </w:r>
      <w:r w:rsidR="00451CDF">
        <w:t xml:space="preserve"> and</w:t>
      </w:r>
      <w:r>
        <w:t xml:space="preserve"> dark respiration measurements, and </w:t>
      </w:r>
      <w:r w:rsidR="00451CDF">
        <w:t xml:space="preserve">assistance with the </w:t>
      </w:r>
      <w:r>
        <w:t xml:space="preserve">experiment harvest. We would also like to thank Gwendolyn Wagner and Garrison Garza for their help with </w:t>
      </w:r>
      <w:r w:rsidR="000424C7">
        <w:t xml:space="preserve">the </w:t>
      </w:r>
      <w:r>
        <w:t>experiment harvest</w:t>
      </w:r>
      <w:r w:rsidR="000424C7">
        <w:t xml:space="preserve">, and members of the </w:t>
      </w:r>
      <w:proofErr w:type="spellStart"/>
      <w:r w:rsidR="000424C7">
        <w:t>Schwilk</w:t>
      </w:r>
      <w:proofErr w:type="spellEnd"/>
      <w:r w:rsidR="000424C7">
        <w:t xml:space="preserve"> and van </w:t>
      </w:r>
      <w:proofErr w:type="spellStart"/>
      <w:r w:rsidR="000424C7">
        <w:t>Gestel</w:t>
      </w:r>
      <w:proofErr w:type="spellEnd"/>
      <w:r w:rsidR="000424C7">
        <w:t xml:space="preserve"> lab for analysis feedback</w:t>
      </w:r>
      <w:r>
        <w:t xml:space="preserve">. </w:t>
      </w:r>
      <w:commentRangeStart w:id="26"/>
      <w:r>
        <w:t>NGS acknowledges funding support from the NSF (</w:t>
      </w:r>
      <w:r w:rsidRPr="00F33193">
        <w:t>DEB-2045968</w:t>
      </w:r>
      <w:r>
        <w:t xml:space="preserve">), </w:t>
      </w:r>
      <w:commentRangeStart w:id="27"/>
      <w:r>
        <w:t>Eric and Wendy Schmidt and</w:t>
      </w:r>
      <w:ins w:id="28" w:author="Nick Smith" w:date="2022-06-04T12:36:00Z">
        <w:r w:rsidR="00482C17">
          <w:t xml:space="preserve"> the</w:t>
        </w:r>
      </w:ins>
      <w:r>
        <w:t xml:space="preserve"> Schmidt Futures</w:t>
      </w:r>
      <w:ins w:id="29" w:author="Nick Smith" w:date="2022-06-04T12:36:00Z">
        <w:r w:rsidR="00482C17">
          <w:t xml:space="preserve"> VESRI program</w:t>
        </w:r>
        <w:commentRangeEnd w:id="27"/>
        <w:r w:rsidR="00482C17">
          <w:rPr>
            <w:rStyle w:val="CommentReference"/>
            <w:rFonts w:eastAsia="Times New Roman" w:cs="Times New Roman"/>
          </w:rPr>
          <w:commentReference w:id="27"/>
        </w:r>
      </w:ins>
      <w:r>
        <w:t>, and Texas Tech University</w:t>
      </w:r>
      <w:commentRangeEnd w:id="26"/>
      <w:r>
        <w:rPr>
          <w:rStyle w:val="CommentReference"/>
          <w:rFonts w:eastAsia="Times New Roman" w:cs="Times New Roman"/>
        </w:rPr>
        <w:commentReference w:id="26"/>
      </w:r>
      <w:r>
        <w:t>.</w:t>
      </w:r>
    </w:p>
    <w:p w14:paraId="0ED32DAC" w14:textId="77777777" w:rsidR="004A35A3" w:rsidRDefault="004A35A3" w:rsidP="00A754EC">
      <w:pPr>
        <w:spacing w:line="360" w:lineRule="auto"/>
      </w:pPr>
    </w:p>
    <w:p w14:paraId="2498C7DF" w14:textId="35A7DBEC" w:rsidR="00774D67" w:rsidRDefault="00774D67" w:rsidP="00A754EC">
      <w:pPr>
        <w:spacing w:line="360" w:lineRule="auto"/>
        <w:rPr>
          <w:b/>
          <w:bCs/>
        </w:rPr>
      </w:pPr>
      <w:r>
        <w:rPr>
          <w:b/>
          <w:bCs/>
        </w:rPr>
        <w:t>Author contributions</w:t>
      </w:r>
    </w:p>
    <w:p w14:paraId="03ACC920" w14:textId="6CEA7B1D" w:rsidR="00774D67" w:rsidRPr="00774D67" w:rsidRDefault="00303F2D" w:rsidP="00A754EC">
      <w:pPr>
        <w:spacing w:line="360" w:lineRule="auto"/>
      </w:pPr>
      <w:r>
        <w:lastRenderedPageBreak/>
        <w:t>EAP coordinated leaf physiological measurements, conducted data analysis, wrote the first draft of the manuscript, and</w:t>
      </w:r>
      <w:r w:rsidR="00BB1D36">
        <w:t xml:space="preserve"> made revisions based on collaborator and reviewer feedback.</w:t>
      </w:r>
      <w:r>
        <w:t xml:space="preserve"> </w:t>
      </w:r>
      <w:r w:rsidR="00BE2568">
        <w:t>JT designed</w:t>
      </w:r>
      <w:r w:rsidR="000424C7">
        <w:t xml:space="preserve"> the experiment</w:t>
      </w:r>
      <w:r w:rsidR="00F008CB">
        <w:t xml:space="preserve"> with NGS and EAP</w:t>
      </w:r>
      <w:r w:rsidR="000424C7">
        <w:t>,</w:t>
      </w:r>
      <w:r w:rsidR="00BE2568">
        <w:t xml:space="preserve"> carried out the experiment, </w:t>
      </w:r>
      <w:r w:rsidR="00BB1D36">
        <w:t xml:space="preserve">and contributed to manuscript revisions. HG assisted with post-experiment harvest </w:t>
      </w:r>
      <w:r w:rsidR="000424C7">
        <w:t>and</w:t>
      </w:r>
      <w:r w:rsidR="00BB1D36">
        <w:t xml:space="preserve"> contributed to manuscript revisions. NGS oversaw experiment progress, assisted with the post-experiment harvest, and contributed to manuscript revisions. All authors support publication of this manuscript to </w:t>
      </w:r>
      <w:r w:rsidR="00BB1D36" w:rsidRPr="00BB1D36">
        <w:rPr>
          <w:highlight w:val="yellow"/>
        </w:rPr>
        <w:t>XX</w:t>
      </w:r>
      <w:r w:rsidR="00BB1D36">
        <w:t>.</w:t>
      </w:r>
    </w:p>
    <w:p w14:paraId="7644E0A0" w14:textId="77777777" w:rsidR="00774D67" w:rsidRPr="00774D67" w:rsidRDefault="00774D67" w:rsidP="00A754EC">
      <w:pPr>
        <w:spacing w:line="360" w:lineRule="auto"/>
      </w:pPr>
    </w:p>
    <w:p w14:paraId="4E523BAD" w14:textId="77777777" w:rsidR="00774D67" w:rsidRDefault="00774D67" w:rsidP="00A754EC">
      <w:pPr>
        <w:spacing w:line="360" w:lineRule="auto"/>
      </w:pPr>
      <w:r>
        <w:rPr>
          <w:b/>
          <w:bCs/>
        </w:rPr>
        <w:t>Data Availability Statement</w:t>
      </w:r>
    </w:p>
    <w:p w14:paraId="6CB735A2" w14:textId="18ADE776" w:rsidR="00774D67" w:rsidRPr="00774D67" w:rsidRDefault="00774D67" w:rsidP="00A754EC">
      <w:pPr>
        <w:spacing w:line="360" w:lineRule="auto"/>
      </w:pPr>
      <w:r>
        <w:t>All statistical analyses and plots were created in R version 4.</w:t>
      </w:r>
      <w:r w:rsidR="00BB1D36">
        <w:t>2</w:t>
      </w:r>
      <w:r>
        <w:t>.</w:t>
      </w:r>
      <w:r w:rsidR="00BB1D36">
        <w:t>0</w:t>
      </w:r>
      <w:r>
        <w:t xml:space="preserve">. All R code and data for this manuscript are available in a GitHub repository at &lt;insert URL here&gt; (&lt;insert DOI from </w:t>
      </w:r>
      <w:proofErr w:type="spellStart"/>
      <w:r>
        <w:t>Zenodo</w:t>
      </w:r>
      <w:proofErr w:type="spellEnd"/>
      <w:r>
        <w:t xml:space="preserve"> here&gt;).</w:t>
      </w:r>
    </w:p>
    <w:p w14:paraId="70D78CE6" w14:textId="6D045050" w:rsidR="00772287" w:rsidRDefault="00772287" w:rsidP="00A754EC">
      <w:pPr>
        <w:spacing w:line="360" w:lineRule="auto"/>
        <w:rPr>
          <w:b/>
          <w:bCs/>
        </w:rPr>
      </w:pPr>
      <w:r>
        <w:rPr>
          <w:b/>
          <w:bCs/>
        </w:rPr>
        <w:br w:type="page"/>
      </w:r>
    </w:p>
    <w:p w14:paraId="3C39CC0B" w14:textId="7129AB24" w:rsidR="007A2F1C" w:rsidRDefault="00772287" w:rsidP="00A754EC">
      <w:pPr>
        <w:spacing w:line="360" w:lineRule="auto"/>
        <w:rPr>
          <w:b/>
          <w:bCs/>
        </w:rPr>
      </w:pPr>
      <w:r>
        <w:rPr>
          <w:b/>
          <w:bCs/>
        </w:rPr>
        <w:lastRenderedPageBreak/>
        <w:t>References</w:t>
      </w:r>
    </w:p>
    <w:p w14:paraId="2CD2E928" w14:textId="683269B5" w:rsidR="00D73281" w:rsidRPr="00D73281" w:rsidRDefault="00772287" w:rsidP="00D73281">
      <w:pPr>
        <w:widowControl w:val="0"/>
        <w:autoSpaceDE w:val="0"/>
        <w:autoSpaceDN w:val="0"/>
        <w:adjustRightInd w:val="0"/>
        <w:spacing w:line="360" w:lineRule="auto"/>
        <w:ind w:left="480" w:hanging="480"/>
        <w:rPr>
          <w:rFonts w:cs="Times New Roman"/>
          <w:noProof/>
        </w:rPr>
      </w:pPr>
      <w:r>
        <w:rPr>
          <w:b/>
          <w:bCs/>
        </w:rPr>
        <w:fldChar w:fldCharType="begin" w:fldLock="1"/>
      </w:r>
      <w:r>
        <w:rPr>
          <w:b/>
          <w:bCs/>
        </w:rPr>
        <w:instrText xml:space="preserve">ADDIN Mendeley Bibliography CSL_BIBLIOGRAPHY </w:instrText>
      </w:r>
      <w:r>
        <w:rPr>
          <w:b/>
          <w:bCs/>
        </w:rPr>
        <w:fldChar w:fldCharType="separate"/>
      </w:r>
      <w:r w:rsidR="00D73281" w:rsidRPr="00D73281">
        <w:rPr>
          <w:rFonts w:cs="Times New Roman"/>
          <w:noProof/>
        </w:rPr>
        <w:t xml:space="preserve">Bates, D., Mächler, M., Bolker, B., &amp; Walker, S. (2015). Fitting linear mixed-effects models using lme4. </w:t>
      </w:r>
      <w:r w:rsidR="00D73281" w:rsidRPr="00D73281">
        <w:rPr>
          <w:rFonts w:cs="Times New Roman"/>
          <w:i/>
          <w:iCs/>
          <w:noProof/>
        </w:rPr>
        <w:t>Journal of Statistical Software</w:t>
      </w:r>
      <w:r w:rsidR="00D73281" w:rsidRPr="00D73281">
        <w:rPr>
          <w:rFonts w:cs="Times New Roman"/>
          <w:noProof/>
        </w:rPr>
        <w:t xml:space="preserve">, </w:t>
      </w:r>
      <w:r w:rsidR="00D73281" w:rsidRPr="00D73281">
        <w:rPr>
          <w:rFonts w:cs="Times New Roman"/>
          <w:i/>
          <w:iCs/>
          <w:noProof/>
        </w:rPr>
        <w:t>67</w:t>
      </w:r>
      <w:r w:rsidR="00D73281" w:rsidRPr="00D73281">
        <w:rPr>
          <w:rFonts w:cs="Times New Roman"/>
          <w:noProof/>
        </w:rPr>
        <w:t>(1), 1–48. https://doi.org/10.18637/jss.v067.i01</w:t>
      </w:r>
    </w:p>
    <w:p w14:paraId="32476578"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Bernacchi, C. J., Singsaas, E. L., Pimentel, C., Portis, A. R., &amp; Long, S. P. (2001). Improved temperature response functions for models of Rubisco-limited photosynthesis. </w:t>
      </w:r>
      <w:r w:rsidRPr="00D73281">
        <w:rPr>
          <w:rFonts w:cs="Times New Roman"/>
          <w:i/>
          <w:iCs/>
          <w:noProof/>
        </w:rPr>
        <w:t>Plant, Cell and Environment</w:t>
      </w:r>
      <w:r w:rsidRPr="00D73281">
        <w:rPr>
          <w:rFonts w:cs="Times New Roman"/>
          <w:noProof/>
        </w:rPr>
        <w:t xml:space="preserve">, </w:t>
      </w:r>
      <w:r w:rsidRPr="00D73281">
        <w:rPr>
          <w:rFonts w:cs="Times New Roman"/>
          <w:i/>
          <w:iCs/>
          <w:noProof/>
        </w:rPr>
        <w:t>24</w:t>
      </w:r>
      <w:r w:rsidRPr="00D73281">
        <w:rPr>
          <w:rFonts w:cs="Times New Roman"/>
          <w:noProof/>
        </w:rPr>
        <w:t>(2), 253–259. https://doi.org/10.1046/j.1365-3040.2001.00668.x</w:t>
      </w:r>
    </w:p>
    <w:p w14:paraId="780C806F"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Brzostek, E. R., Fisher, J. B., &amp; Phillips, R. P. (2014). Modeling the carbon cost of plant nitrogen acquisition: Mycorrhizal trade-offs and multipath resistance uptake improve predictions of retranslocation. </w:t>
      </w:r>
      <w:r w:rsidRPr="00D73281">
        <w:rPr>
          <w:rFonts w:cs="Times New Roman"/>
          <w:i/>
          <w:iCs/>
          <w:noProof/>
        </w:rPr>
        <w:t>Journal of Geophysical Research: Biogeosciences</w:t>
      </w:r>
      <w:r w:rsidRPr="00D73281">
        <w:rPr>
          <w:rFonts w:cs="Times New Roman"/>
          <w:noProof/>
        </w:rPr>
        <w:t xml:space="preserve">, </w:t>
      </w:r>
      <w:r w:rsidRPr="00D73281">
        <w:rPr>
          <w:rFonts w:cs="Times New Roman"/>
          <w:i/>
          <w:iCs/>
          <w:noProof/>
        </w:rPr>
        <w:t>119</w:t>
      </w:r>
      <w:r w:rsidRPr="00D73281">
        <w:rPr>
          <w:rFonts w:cs="Times New Roman"/>
          <w:noProof/>
        </w:rPr>
        <w:t>, 1684–1697. https://doi.org/10.1002/2014JG002660.Received</w:t>
      </w:r>
    </w:p>
    <w:p w14:paraId="12A82C58"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Duursma, R. (2015). Plantecophys - An R package for analyzing and modelling leaf gas exchange data. </w:t>
      </w:r>
      <w:r w:rsidRPr="00D73281">
        <w:rPr>
          <w:rFonts w:cs="Times New Roman"/>
          <w:i/>
          <w:iCs/>
          <w:noProof/>
        </w:rPr>
        <w:t>PLos ONE</w:t>
      </w:r>
      <w:r w:rsidRPr="00D73281">
        <w:rPr>
          <w:rFonts w:cs="Times New Roman"/>
          <w:noProof/>
        </w:rPr>
        <w:t xml:space="preserve">, </w:t>
      </w:r>
      <w:r w:rsidRPr="00D73281">
        <w:rPr>
          <w:rFonts w:cs="Times New Roman"/>
          <w:i/>
          <w:iCs/>
          <w:noProof/>
        </w:rPr>
        <w:t>10</w:t>
      </w:r>
      <w:r w:rsidRPr="00D73281">
        <w:rPr>
          <w:rFonts w:cs="Times New Roman"/>
          <w:noProof/>
        </w:rPr>
        <w:t>(11), e0143346. https://doi.org/10.1371/journal.pone.0143346&gt;</w:t>
      </w:r>
    </w:p>
    <w:p w14:paraId="58B9F5EC"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Farquhar, G. D., von Caemmerer, S., &amp; Berry, J. A. (1980). A biochemical model of photosynthetic CO</w:t>
      </w:r>
      <w:r w:rsidRPr="00D73281">
        <w:rPr>
          <w:rFonts w:cs="Times New Roman"/>
          <w:i/>
          <w:iCs/>
          <w:noProof/>
        </w:rPr>
        <w:t>2</w:t>
      </w:r>
      <w:r w:rsidRPr="00D73281">
        <w:rPr>
          <w:rFonts w:cs="Times New Roman"/>
          <w:noProof/>
        </w:rPr>
        <w:t xml:space="preserve"> assimilation in leaves of C3 species. </w:t>
      </w:r>
      <w:r w:rsidRPr="00D73281">
        <w:rPr>
          <w:rFonts w:cs="Times New Roman"/>
          <w:i/>
          <w:iCs/>
          <w:noProof/>
        </w:rPr>
        <w:t>Planta</w:t>
      </w:r>
      <w:r w:rsidRPr="00D73281">
        <w:rPr>
          <w:rFonts w:cs="Times New Roman"/>
          <w:noProof/>
        </w:rPr>
        <w:t xml:space="preserve">, </w:t>
      </w:r>
      <w:r w:rsidRPr="00D73281">
        <w:rPr>
          <w:rFonts w:cs="Times New Roman"/>
          <w:i/>
          <w:iCs/>
          <w:noProof/>
        </w:rPr>
        <w:t>149</w:t>
      </w:r>
      <w:r w:rsidRPr="00D73281">
        <w:rPr>
          <w:rFonts w:cs="Times New Roman"/>
          <w:noProof/>
        </w:rPr>
        <w:t>(1), 78–90. https://doi.org/10.1007/BF00386231</w:t>
      </w:r>
    </w:p>
    <w:p w14:paraId="711C4349"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Fox, J., &amp; Weisberg, S. (2019). </w:t>
      </w:r>
      <w:r w:rsidRPr="00D73281">
        <w:rPr>
          <w:rFonts w:cs="Times New Roman"/>
          <w:i/>
          <w:iCs/>
          <w:noProof/>
        </w:rPr>
        <w:t>An R companion to applied regression</w:t>
      </w:r>
      <w:r w:rsidRPr="00D73281">
        <w:rPr>
          <w:rFonts w:cs="Times New Roman"/>
          <w:noProof/>
        </w:rPr>
        <w:t xml:space="preserve"> (Third edit). Sage. https://socialsciences.mcmaster.ca/jfox/Books/Companion/</w:t>
      </w:r>
    </w:p>
    <w:p w14:paraId="644E3E94"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Friedlingstein, P., Meinshausen, M., Arora, V. K., Jones, C. D., Anav, A., Liddicoat, S. K., &amp; Knutti, R. (2014). Uncertainties in CMIP5 climate projections due to carbon cycle feedbacks. </w:t>
      </w:r>
      <w:r w:rsidRPr="00D73281">
        <w:rPr>
          <w:rFonts w:cs="Times New Roman"/>
          <w:i/>
          <w:iCs/>
          <w:noProof/>
        </w:rPr>
        <w:t>Journal of Climate</w:t>
      </w:r>
      <w:r w:rsidRPr="00D73281">
        <w:rPr>
          <w:rFonts w:cs="Times New Roman"/>
          <w:noProof/>
        </w:rPr>
        <w:t xml:space="preserve">, </w:t>
      </w:r>
      <w:r w:rsidRPr="00D73281">
        <w:rPr>
          <w:rFonts w:cs="Times New Roman"/>
          <w:i/>
          <w:iCs/>
          <w:noProof/>
        </w:rPr>
        <w:t>27</w:t>
      </w:r>
      <w:r w:rsidRPr="00D73281">
        <w:rPr>
          <w:rFonts w:cs="Times New Roman"/>
          <w:noProof/>
        </w:rPr>
        <w:t>(2), 511–526. https://doi.org/10.1175/JCLI-D-12-00579.1</w:t>
      </w:r>
    </w:p>
    <w:p w14:paraId="28C3A5BC"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Heskel, M. A., O’Sullivan, O. S., Reich, P. B., Tjoelker, M. G., Weerasinghe, K. W. L. K., Penillard, A., Egerton, J. J. G., Creek, D., Bloomfield, K. J., Xiang, J., Sinca, F., Stangl, Z. R., Martinez-de la Torre, A., Griffin, K. L., Huntingford, C., Hurry, V., Meir, P., Turnbull, M. H., &amp; Atkin, O. K. (2016). Convergence in the temperature response of leaf respiration across biomes and plant functional types. </w:t>
      </w:r>
      <w:r w:rsidRPr="00D73281">
        <w:rPr>
          <w:rFonts w:cs="Times New Roman"/>
          <w:i/>
          <w:iCs/>
          <w:noProof/>
        </w:rPr>
        <w:t>Proceedings of the National Academy of Sciences</w:t>
      </w:r>
      <w:r w:rsidRPr="00D73281">
        <w:rPr>
          <w:rFonts w:cs="Times New Roman"/>
          <w:noProof/>
        </w:rPr>
        <w:t xml:space="preserve">, </w:t>
      </w:r>
      <w:r w:rsidRPr="00D73281">
        <w:rPr>
          <w:rFonts w:cs="Times New Roman"/>
          <w:i/>
          <w:iCs/>
          <w:noProof/>
        </w:rPr>
        <w:t>113</w:t>
      </w:r>
      <w:r w:rsidRPr="00D73281">
        <w:rPr>
          <w:rFonts w:cs="Times New Roman"/>
          <w:noProof/>
        </w:rPr>
        <w:t>(14), 3832–3837. https://doi.org/10.1073/pnas.1520282113</w:t>
      </w:r>
    </w:p>
    <w:p w14:paraId="74B9DB56"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Hoagland, D. R., &amp; Arnon, D. I. (1950). The water-culture method for growing plants without soil. </w:t>
      </w:r>
      <w:r w:rsidRPr="00D73281">
        <w:rPr>
          <w:rFonts w:cs="Times New Roman"/>
          <w:i/>
          <w:iCs/>
          <w:noProof/>
        </w:rPr>
        <w:t>California Agricultural Experiment Station: 347</w:t>
      </w:r>
      <w:r w:rsidRPr="00D73281">
        <w:rPr>
          <w:rFonts w:cs="Times New Roman"/>
          <w:noProof/>
        </w:rPr>
        <w:t xml:space="preserve">, </w:t>
      </w:r>
      <w:r w:rsidRPr="00D73281">
        <w:rPr>
          <w:rFonts w:cs="Times New Roman"/>
          <w:i/>
          <w:iCs/>
          <w:noProof/>
        </w:rPr>
        <w:t>347</w:t>
      </w:r>
      <w:r w:rsidRPr="00D73281">
        <w:rPr>
          <w:rFonts w:cs="Times New Roman"/>
          <w:noProof/>
        </w:rPr>
        <w:t>(2), 1–32.</w:t>
      </w:r>
    </w:p>
    <w:p w14:paraId="19205B5F"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Katabuchi, M. (2015). LeafArea: An R package for rapid digital analysis of leaf area. </w:t>
      </w:r>
      <w:r w:rsidRPr="00D73281">
        <w:rPr>
          <w:rFonts w:cs="Times New Roman"/>
          <w:i/>
          <w:iCs/>
          <w:noProof/>
        </w:rPr>
        <w:t xml:space="preserve">Ecological </w:t>
      </w:r>
      <w:r w:rsidRPr="00D73281">
        <w:rPr>
          <w:rFonts w:cs="Times New Roman"/>
          <w:i/>
          <w:iCs/>
          <w:noProof/>
        </w:rPr>
        <w:lastRenderedPageBreak/>
        <w:t>Research</w:t>
      </w:r>
      <w:r w:rsidRPr="00D73281">
        <w:rPr>
          <w:rFonts w:cs="Times New Roman"/>
          <w:noProof/>
        </w:rPr>
        <w:t xml:space="preserve">, </w:t>
      </w:r>
      <w:r w:rsidRPr="00D73281">
        <w:rPr>
          <w:rFonts w:cs="Times New Roman"/>
          <w:i/>
          <w:iCs/>
          <w:noProof/>
        </w:rPr>
        <w:t>30</w:t>
      </w:r>
      <w:r w:rsidRPr="00D73281">
        <w:rPr>
          <w:rFonts w:cs="Times New Roman"/>
          <w:noProof/>
        </w:rPr>
        <w:t>(6), 1073–1077.</w:t>
      </w:r>
    </w:p>
    <w:p w14:paraId="095DF8FF"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Kattge, J., &amp; Knorr, W. (2007). Temperature acclimation in a biochemical model of photosynthesis: a reanalysis of data from 36 species. </w:t>
      </w:r>
      <w:r w:rsidRPr="00D73281">
        <w:rPr>
          <w:rFonts w:cs="Times New Roman"/>
          <w:i/>
          <w:iCs/>
          <w:noProof/>
        </w:rPr>
        <w:t>Plant, Cell &amp; Environment</w:t>
      </w:r>
      <w:r w:rsidRPr="00D73281">
        <w:rPr>
          <w:rFonts w:cs="Times New Roman"/>
          <w:noProof/>
        </w:rPr>
        <w:t xml:space="preserve">, </w:t>
      </w:r>
      <w:r w:rsidRPr="00D73281">
        <w:rPr>
          <w:rFonts w:cs="Times New Roman"/>
          <w:i/>
          <w:iCs/>
          <w:noProof/>
        </w:rPr>
        <w:t>30</w:t>
      </w:r>
      <w:r w:rsidRPr="00D73281">
        <w:rPr>
          <w:rFonts w:cs="Times New Roman"/>
          <w:noProof/>
        </w:rPr>
        <w:t>(9), 1176–1190. https://doi.org/10.1111/j.1365-3040.2007.01690.x</w:t>
      </w:r>
    </w:p>
    <w:p w14:paraId="75260BED"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Kenward, M. G., &amp; Roger, J. H. (1997). Small sample inference for fixed effects from restricted maximum likelihood. </w:t>
      </w:r>
      <w:r w:rsidRPr="00D73281">
        <w:rPr>
          <w:rFonts w:cs="Times New Roman"/>
          <w:i/>
          <w:iCs/>
          <w:noProof/>
        </w:rPr>
        <w:t>Biometrics</w:t>
      </w:r>
      <w:r w:rsidRPr="00D73281">
        <w:rPr>
          <w:rFonts w:cs="Times New Roman"/>
          <w:noProof/>
        </w:rPr>
        <w:t xml:space="preserve">, </w:t>
      </w:r>
      <w:r w:rsidRPr="00D73281">
        <w:rPr>
          <w:rFonts w:cs="Times New Roman"/>
          <w:i/>
          <w:iCs/>
          <w:noProof/>
        </w:rPr>
        <w:t>53</w:t>
      </w:r>
      <w:r w:rsidRPr="00D73281">
        <w:rPr>
          <w:rFonts w:cs="Times New Roman"/>
          <w:noProof/>
        </w:rPr>
        <w:t>(3), 983. https://doi.org/10.2307/2533558</w:t>
      </w:r>
    </w:p>
    <w:p w14:paraId="4FA47344"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LeBauer, D. S., &amp; Treseder, K. (2008). Nitrogen limitation of net primary productivity. </w:t>
      </w:r>
      <w:r w:rsidRPr="00D73281">
        <w:rPr>
          <w:rFonts w:cs="Times New Roman"/>
          <w:i/>
          <w:iCs/>
          <w:noProof/>
        </w:rPr>
        <w:t>Ecology</w:t>
      </w:r>
      <w:r w:rsidRPr="00D73281">
        <w:rPr>
          <w:rFonts w:cs="Times New Roman"/>
          <w:noProof/>
        </w:rPr>
        <w:t xml:space="preserve">, </w:t>
      </w:r>
      <w:r w:rsidRPr="00D73281">
        <w:rPr>
          <w:rFonts w:cs="Times New Roman"/>
          <w:i/>
          <w:iCs/>
          <w:noProof/>
        </w:rPr>
        <w:t>89</w:t>
      </w:r>
      <w:r w:rsidRPr="00D73281">
        <w:rPr>
          <w:rFonts w:cs="Times New Roman"/>
          <w:noProof/>
        </w:rPr>
        <w:t>(2), 371–379. https://doi.org/10.1890/06-2057.1</w:t>
      </w:r>
    </w:p>
    <w:p w14:paraId="72E6CE64"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Lenth, R. (2019). </w:t>
      </w:r>
      <w:r w:rsidRPr="00D73281">
        <w:rPr>
          <w:rFonts w:cs="Times New Roman"/>
          <w:i/>
          <w:iCs/>
          <w:noProof/>
        </w:rPr>
        <w:t>emmeans: estimated marginal means, aka least-squares means</w:t>
      </w:r>
      <w:r w:rsidRPr="00D73281">
        <w:rPr>
          <w:rFonts w:cs="Times New Roman"/>
          <w:noProof/>
        </w:rPr>
        <w:t>.</w:t>
      </w:r>
    </w:p>
    <w:p w14:paraId="1B88D89A"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Liang, X., Zhang, T., Lu, X., Ellsworth, D. S., BassiriRad, H., You, C., Wang, D., He, P., Deng, Q., Liu, H., Mo, J., &amp; Ye, Q. (2020). Global response patterns of plant photosynthesis to nitrogen addition: A meta‐analysis. </w:t>
      </w:r>
      <w:r w:rsidRPr="00D73281">
        <w:rPr>
          <w:rFonts w:cs="Times New Roman"/>
          <w:i/>
          <w:iCs/>
          <w:noProof/>
        </w:rPr>
        <w:t>Global Change Biology</w:t>
      </w:r>
      <w:r w:rsidRPr="00D73281">
        <w:rPr>
          <w:rFonts w:cs="Times New Roman"/>
          <w:noProof/>
        </w:rPr>
        <w:t xml:space="preserve">, </w:t>
      </w:r>
      <w:r w:rsidRPr="00D73281">
        <w:rPr>
          <w:rFonts w:cs="Times New Roman"/>
          <w:i/>
          <w:iCs/>
          <w:noProof/>
        </w:rPr>
        <w:t>26</w:t>
      </w:r>
      <w:r w:rsidRPr="00D73281">
        <w:rPr>
          <w:rFonts w:cs="Times New Roman"/>
          <w:noProof/>
        </w:rPr>
        <w:t>(6), 3585–3600. https://doi.org/10.1111/gcb.15071</w:t>
      </w:r>
    </w:p>
    <w:p w14:paraId="6BEA529A"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Medlyn, B. E., Dreyer, E., Ellsworth, D. S., Forstreuter, M., Harley, P. C., Kirschbaum, M. U. F., Le Roux, X., Montpied, P., Strassemeyer, J., Walcroft, A., Wang, K., &amp; Loustau, D. (2002). Temperature response of parameters of a biochemically based model of photosynthesis. II. A review of experimental data. </w:t>
      </w:r>
      <w:r w:rsidRPr="00D73281">
        <w:rPr>
          <w:rFonts w:cs="Times New Roman"/>
          <w:i/>
          <w:iCs/>
          <w:noProof/>
        </w:rPr>
        <w:t>Plant, Cell &amp; Environment</w:t>
      </w:r>
      <w:r w:rsidRPr="00D73281">
        <w:rPr>
          <w:rFonts w:cs="Times New Roman"/>
          <w:noProof/>
        </w:rPr>
        <w:t xml:space="preserve">, </w:t>
      </w:r>
      <w:r w:rsidRPr="00D73281">
        <w:rPr>
          <w:rFonts w:cs="Times New Roman"/>
          <w:i/>
          <w:iCs/>
          <w:noProof/>
        </w:rPr>
        <w:t>25</w:t>
      </w:r>
      <w:r w:rsidRPr="00D73281">
        <w:rPr>
          <w:rFonts w:cs="Times New Roman"/>
          <w:noProof/>
        </w:rPr>
        <w:t>(9), 1167–1179. https://doi.org/10.1046/j.1365-3040.2002.00891.x</w:t>
      </w:r>
    </w:p>
    <w:p w14:paraId="176FC2CD"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O’Sullivan, O. S., Weerasinghe, K. W. L. K., Evans, J. R., Egerton, J. J. G., Tjoelker, M. G., &amp; Atkin, O. K. (2013). High-resolution temperature responses of leaf respiration in snow gum (</w:t>
      </w:r>
      <w:r w:rsidRPr="00D73281">
        <w:rPr>
          <w:rFonts w:cs="Times New Roman"/>
          <w:i/>
          <w:iCs/>
          <w:noProof/>
        </w:rPr>
        <w:t>Eucalyptus pauciflora</w:t>
      </w:r>
      <w:r w:rsidRPr="00D73281">
        <w:rPr>
          <w:rFonts w:cs="Times New Roman"/>
          <w:noProof/>
        </w:rPr>
        <w:t xml:space="preserve">) reveal high-temperature limits to respiratory function. </w:t>
      </w:r>
      <w:r w:rsidRPr="00D73281">
        <w:rPr>
          <w:rFonts w:cs="Times New Roman"/>
          <w:i/>
          <w:iCs/>
          <w:noProof/>
        </w:rPr>
        <w:t>Plant, Cell &amp; Environment</w:t>
      </w:r>
      <w:r w:rsidRPr="00D73281">
        <w:rPr>
          <w:rFonts w:cs="Times New Roman"/>
          <w:noProof/>
        </w:rPr>
        <w:t xml:space="preserve">, </w:t>
      </w:r>
      <w:r w:rsidRPr="00D73281">
        <w:rPr>
          <w:rFonts w:cs="Times New Roman"/>
          <w:i/>
          <w:iCs/>
          <w:noProof/>
        </w:rPr>
        <w:t>36</w:t>
      </w:r>
      <w:r w:rsidRPr="00D73281">
        <w:rPr>
          <w:rFonts w:cs="Times New Roman"/>
          <w:noProof/>
        </w:rPr>
        <w:t>(7), 1268–1284. https://doi.org/10.1111/pce.12057</w:t>
      </w:r>
    </w:p>
    <w:p w14:paraId="3590F8D5"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Oreskes, N., Shrader-Frechette, K., &amp; Belitz, K. (1994). Verification , Validation , and Confirmation of Numerical Models in the Earth Sciences. </w:t>
      </w:r>
      <w:r w:rsidRPr="00D73281">
        <w:rPr>
          <w:rFonts w:cs="Times New Roman"/>
          <w:i/>
          <w:iCs/>
          <w:noProof/>
        </w:rPr>
        <w:t>Science</w:t>
      </w:r>
      <w:r w:rsidRPr="00D73281">
        <w:rPr>
          <w:rFonts w:cs="Times New Roman"/>
          <w:noProof/>
        </w:rPr>
        <w:t xml:space="preserve">, </w:t>
      </w:r>
      <w:r w:rsidRPr="00D73281">
        <w:rPr>
          <w:rFonts w:cs="Times New Roman"/>
          <w:i/>
          <w:iCs/>
          <w:noProof/>
        </w:rPr>
        <w:t>263</w:t>
      </w:r>
      <w:r w:rsidRPr="00D73281">
        <w:rPr>
          <w:rFonts w:cs="Times New Roman"/>
          <w:noProof/>
        </w:rPr>
        <w:t>(5147), 641–646. https://www.jstor.org/stable/2883078</w:t>
      </w:r>
    </w:p>
    <w:p w14:paraId="15A6CC5D"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Paillassa, J., Wright, I. J., Prentice, I. C., Pepin, S., Smith, N. G., Ethier, G., Westerband, A. C., Lamarque, L. J., Wang, H., Cornwell, W. K., &amp; Maire, V. (2020). When and where soil is important to modify the carbon and water economy of leaves. </w:t>
      </w:r>
      <w:r w:rsidRPr="00D73281">
        <w:rPr>
          <w:rFonts w:cs="Times New Roman"/>
          <w:i/>
          <w:iCs/>
          <w:noProof/>
        </w:rPr>
        <w:t>New Phytologist</w:t>
      </w:r>
      <w:r w:rsidRPr="00D73281">
        <w:rPr>
          <w:rFonts w:cs="Times New Roman"/>
          <w:noProof/>
        </w:rPr>
        <w:t xml:space="preserve">, </w:t>
      </w:r>
      <w:r w:rsidRPr="00D73281">
        <w:rPr>
          <w:rFonts w:cs="Times New Roman"/>
          <w:i/>
          <w:iCs/>
          <w:noProof/>
        </w:rPr>
        <w:t>228</w:t>
      </w:r>
      <w:r w:rsidRPr="00D73281">
        <w:rPr>
          <w:rFonts w:cs="Times New Roman"/>
          <w:noProof/>
        </w:rPr>
        <w:t>(1), 121–135. https://doi.org/10.1111/nph.16702</w:t>
      </w:r>
    </w:p>
    <w:p w14:paraId="3AFABC1D"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Perkowski, E. A., Waring, E. F., &amp; Smith, N. G. (2021). Root mass carbon costs to acquire nitrogen are determined by nitrogen and light availability in two species with different </w:t>
      </w:r>
      <w:r w:rsidRPr="00D73281">
        <w:rPr>
          <w:rFonts w:cs="Times New Roman"/>
          <w:noProof/>
        </w:rPr>
        <w:lastRenderedPageBreak/>
        <w:t xml:space="preserve">nitrogen acquisition strategies. </w:t>
      </w:r>
      <w:r w:rsidRPr="00D73281">
        <w:rPr>
          <w:rFonts w:cs="Times New Roman"/>
          <w:i/>
          <w:iCs/>
          <w:noProof/>
        </w:rPr>
        <w:t>Journal of Experimental Botany</w:t>
      </w:r>
      <w:r w:rsidRPr="00D73281">
        <w:rPr>
          <w:rFonts w:cs="Times New Roman"/>
          <w:noProof/>
        </w:rPr>
        <w:t xml:space="preserve">, </w:t>
      </w:r>
      <w:r w:rsidRPr="00D73281">
        <w:rPr>
          <w:rFonts w:cs="Times New Roman"/>
          <w:i/>
          <w:iCs/>
          <w:noProof/>
        </w:rPr>
        <w:t>72</w:t>
      </w:r>
      <w:r w:rsidRPr="00D73281">
        <w:rPr>
          <w:rFonts w:cs="Times New Roman"/>
          <w:noProof/>
        </w:rPr>
        <w:t>(15), 5766–5776. https://doi.org/10.1093/jxb/erab253</w:t>
      </w:r>
    </w:p>
    <w:p w14:paraId="400F8472"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Poorter, H., Bühler, J., Van Dusschoten, D., Climent, J., &amp; Postma, J. A. (2012). Pot size matters: A meta-analysis of the effects of rooting volume on plant growth. </w:t>
      </w:r>
      <w:r w:rsidRPr="00D73281">
        <w:rPr>
          <w:rFonts w:cs="Times New Roman"/>
          <w:i/>
          <w:iCs/>
          <w:noProof/>
        </w:rPr>
        <w:t>Functional Plant Biology</w:t>
      </w:r>
      <w:r w:rsidRPr="00D73281">
        <w:rPr>
          <w:rFonts w:cs="Times New Roman"/>
          <w:noProof/>
        </w:rPr>
        <w:t xml:space="preserve">, </w:t>
      </w:r>
      <w:r w:rsidRPr="00D73281">
        <w:rPr>
          <w:rFonts w:cs="Times New Roman"/>
          <w:i/>
          <w:iCs/>
          <w:noProof/>
        </w:rPr>
        <w:t>39</w:t>
      </w:r>
      <w:r w:rsidRPr="00D73281">
        <w:rPr>
          <w:rFonts w:cs="Times New Roman"/>
          <w:noProof/>
        </w:rPr>
        <w:t>(11), 839–850. https://doi.org/10.1071/FP12049</w:t>
      </w:r>
    </w:p>
    <w:p w14:paraId="2E58D013"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Prentice, I. C., Dong, N., Gleason, S. M., Maire, V., &amp; Wright, I. J. (2014). Balancing the costs of carbon gain and water transport: testing a new theoretical framework for plant functional ecology. </w:t>
      </w:r>
      <w:r w:rsidRPr="00D73281">
        <w:rPr>
          <w:rFonts w:cs="Times New Roman"/>
          <w:i/>
          <w:iCs/>
          <w:noProof/>
        </w:rPr>
        <w:t>Ecology Letters</w:t>
      </w:r>
      <w:r w:rsidRPr="00D73281">
        <w:rPr>
          <w:rFonts w:cs="Times New Roman"/>
          <w:noProof/>
        </w:rPr>
        <w:t xml:space="preserve">, </w:t>
      </w:r>
      <w:r w:rsidRPr="00D73281">
        <w:rPr>
          <w:rFonts w:cs="Times New Roman"/>
          <w:i/>
          <w:iCs/>
          <w:noProof/>
        </w:rPr>
        <w:t>17</w:t>
      </w:r>
      <w:r w:rsidRPr="00D73281">
        <w:rPr>
          <w:rFonts w:cs="Times New Roman"/>
          <w:noProof/>
        </w:rPr>
        <w:t>(1), 82–91. https://doi.org/10.1111/ele.12211</w:t>
      </w:r>
    </w:p>
    <w:p w14:paraId="20332765"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Prentice, I. C., Liang, X., Medlyn, B. E., &amp; Wang, Y.-P. (2015). Reliable, robust and realistic: The three R’s of next-generation land-surface modelling. </w:t>
      </w:r>
      <w:r w:rsidRPr="00D73281">
        <w:rPr>
          <w:rFonts w:cs="Times New Roman"/>
          <w:i/>
          <w:iCs/>
          <w:noProof/>
        </w:rPr>
        <w:t>Atmospheric Chemistry and Physics</w:t>
      </w:r>
      <w:r w:rsidRPr="00D73281">
        <w:rPr>
          <w:rFonts w:cs="Times New Roman"/>
          <w:noProof/>
        </w:rPr>
        <w:t xml:space="preserve">, </w:t>
      </w:r>
      <w:r w:rsidRPr="00D73281">
        <w:rPr>
          <w:rFonts w:cs="Times New Roman"/>
          <w:i/>
          <w:iCs/>
          <w:noProof/>
        </w:rPr>
        <w:t>15</w:t>
      </w:r>
      <w:r w:rsidRPr="00D73281">
        <w:rPr>
          <w:rFonts w:cs="Times New Roman"/>
          <w:noProof/>
        </w:rPr>
        <w:t>, 5987–6005. https://doi.org/10.5194/acp-15-5987-2015</w:t>
      </w:r>
    </w:p>
    <w:p w14:paraId="657B13E6"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R Core Team. (2021). </w:t>
      </w:r>
      <w:r w:rsidRPr="00D73281">
        <w:rPr>
          <w:rFonts w:cs="Times New Roman"/>
          <w:i/>
          <w:iCs/>
          <w:noProof/>
        </w:rPr>
        <w:t>R: A language and environment for statistical computing</w:t>
      </w:r>
      <w:r w:rsidRPr="00D73281">
        <w:rPr>
          <w:rFonts w:cs="Times New Roman"/>
          <w:noProof/>
        </w:rPr>
        <w:t xml:space="preserve"> (4.1.1). R Foundation for Statistical Computing. https://www.r-project.org/</w:t>
      </w:r>
    </w:p>
    <w:p w14:paraId="3DB73FF6"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Schneider, C. A., Rasband, W. S., &amp; Eliceiri, K. W. (2012). NIH Image to ImageJ: 25 years of image analysis. </w:t>
      </w:r>
      <w:r w:rsidRPr="00D73281">
        <w:rPr>
          <w:rFonts w:cs="Times New Roman"/>
          <w:i/>
          <w:iCs/>
          <w:noProof/>
        </w:rPr>
        <w:t>Nature Methods</w:t>
      </w:r>
      <w:r w:rsidRPr="00D73281">
        <w:rPr>
          <w:rFonts w:cs="Times New Roman"/>
          <w:noProof/>
        </w:rPr>
        <w:t xml:space="preserve">, </w:t>
      </w:r>
      <w:r w:rsidRPr="00D73281">
        <w:rPr>
          <w:rFonts w:cs="Times New Roman"/>
          <w:i/>
          <w:iCs/>
          <w:noProof/>
        </w:rPr>
        <w:t>9</w:t>
      </w:r>
      <w:r w:rsidRPr="00D73281">
        <w:rPr>
          <w:rFonts w:cs="Times New Roman"/>
          <w:noProof/>
        </w:rPr>
        <w:t>(7), 671–675. https://doi.org/10.1038/nmeth.2089</w:t>
      </w:r>
    </w:p>
    <w:p w14:paraId="3A1D9F4D"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Smith, S. E., &amp; Read, D. J. (2008). </w:t>
      </w:r>
      <w:r w:rsidRPr="00D73281">
        <w:rPr>
          <w:rFonts w:cs="Times New Roman"/>
          <w:i/>
          <w:iCs/>
          <w:noProof/>
        </w:rPr>
        <w:t>Mycorrhizal Symbiosis</w:t>
      </w:r>
      <w:r w:rsidRPr="00D73281">
        <w:rPr>
          <w:rFonts w:cs="Times New Roman"/>
          <w:noProof/>
        </w:rPr>
        <w:t>.</w:t>
      </w:r>
    </w:p>
    <w:p w14:paraId="1D752C22"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Terrer, C., Vicca, S., Stocker, B. D., Hungate, B. A., Phillips, R. P., Reich, P. B., Finzi, A. C., &amp; Prentice, I. C. (2018). Ecosystem responses to elevated &lt;scp&gt;CO&lt;/scp&gt; </w:t>
      </w:r>
      <w:r w:rsidRPr="00D73281">
        <w:rPr>
          <w:rFonts w:cs="Times New Roman"/>
          <w:noProof/>
          <w:vertAlign w:val="subscript"/>
        </w:rPr>
        <w:t>2</w:t>
      </w:r>
      <w:r w:rsidRPr="00D73281">
        <w:rPr>
          <w:rFonts w:cs="Times New Roman"/>
          <w:noProof/>
        </w:rPr>
        <w:t xml:space="preserve"> governed by plant–soil interactions and the cost of nitrogen acquisition. </w:t>
      </w:r>
      <w:r w:rsidRPr="00D73281">
        <w:rPr>
          <w:rFonts w:cs="Times New Roman"/>
          <w:i/>
          <w:iCs/>
          <w:noProof/>
        </w:rPr>
        <w:t>New Phytologist</w:t>
      </w:r>
      <w:r w:rsidRPr="00D73281">
        <w:rPr>
          <w:rFonts w:cs="Times New Roman"/>
          <w:noProof/>
        </w:rPr>
        <w:t xml:space="preserve">, </w:t>
      </w:r>
      <w:r w:rsidRPr="00D73281">
        <w:rPr>
          <w:rFonts w:cs="Times New Roman"/>
          <w:i/>
          <w:iCs/>
          <w:noProof/>
        </w:rPr>
        <w:t>217</w:t>
      </w:r>
      <w:r w:rsidRPr="00D73281">
        <w:rPr>
          <w:rFonts w:cs="Times New Roman"/>
          <w:noProof/>
        </w:rPr>
        <w:t>(2), 507–522. https://doi.org/10.1111/nph.14872</w:t>
      </w:r>
    </w:p>
    <w:p w14:paraId="332AE20E" w14:textId="77777777" w:rsidR="00D73281" w:rsidRPr="00D73281" w:rsidRDefault="00D73281" w:rsidP="00D73281">
      <w:pPr>
        <w:widowControl w:val="0"/>
        <w:autoSpaceDE w:val="0"/>
        <w:autoSpaceDN w:val="0"/>
        <w:adjustRightInd w:val="0"/>
        <w:spacing w:line="360" w:lineRule="auto"/>
        <w:ind w:left="480" w:hanging="480"/>
        <w:rPr>
          <w:rFonts w:cs="Times New Roman"/>
          <w:noProof/>
        </w:rPr>
      </w:pPr>
      <w:r w:rsidRPr="00D73281">
        <w:rPr>
          <w:rFonts w:cs="Times New Roman"/>
          <w:noProof/>
        </w:rPr>
        <w:t xml:space="preserve">Wright, I. J., Reich, P. B., &amp; Westoby, M. (2003). Least-cost input mixtures of water and nitrogen for photosynthesis. </w:t>
      </w:r>
      <w:r w:rsidRPr="00D73281">
        <w:rPr>
          <w:rFonts w:cs="Times New Roman"/>
          <w:i/>
          <w:iCs/>
          <w:noProof/>
        </w:rPr>
        <w:t>The American Naturalist</w:t>
      </w:r>
      <w:r w:rsidRPr="00D73281">
        <w:rPr>
          <w:rFonts w:cs="Times New Roman"/>
          <w:noProof/>
        </w:rPr>
        <w:t xml:space="preserve">, </w:t>
      </w:r>
      <w:r w:rsidRPr="00D73281">
        <w:rPr>
          <w:rFonts w:cs="Times New Roman"/>
          <w:i/>
          <w:iCs/>
          <w:noProof/>
        </w:rPr>
        <w:t>161</w:t>
      </w:r>
      <w:r w:rsidRPr="00D73281">
        <w:rPr>
          <w:rFonts w:cs="Times New Roman"/>
          <w:noProof/>
        </w:rPr>
        <w:t>(1), 98–111. https://doi.org/0003-0147/2003/16101-010387</w:t>
      </w:r>
    </w:p>
    <w:p w14:paraId="66976A81" w14:textId="0F2EF46D" w:rsidR="00772287" w:rsidRPr="00754725" w:rsidRDefault="00772287" w:rsidP="00D73281">
      <w:pPr>
        <w:widowControl w:val="0"/>
        <w:autoSpaceDE w:val="0"/>
        <w:autoSpaceDN w:val="0"/>
        <w:adjustRightInd w:val="0"/>
        <w:spacing w:line="360" w:lineRule="auto"/>
        <w:ind w:left="480" w:hanging="480"/>
        <w:rPr>
          <w:b/>
          <w:bCs/>
        </w:rPr>
      </w:pPr>
      <w:r>
        <w:rPr>
          <w:b/>
          <w:bCs/>
        </w:rPr>
        <w:fldChar w:fldCharType="end"/>
      </w:r>
    </w:p>
    <w:sectPr w:rsidR="00772287" w:rsidRPr="00754725" w:rsidSect="00E256F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09:45:00Z" w:initials="PEA">
    <w:p w14:paraId="1B0AB548" w14:textId="14CD3FE1" w:rsidR="00072D81" w:rsidRDefault="00072D81" w:rsidP="007320E5">
      <w:pPr>
        <w:pStyle w:val="CommentText"/>
      </w:pPr>
      <w:r>
        <w:rPr>
          <w:rStyle w:val="CommentReference"/>
        </w:rPr>
        <w:annotationRef/>
      </w:r>
      <w:r>
        <w:t>Open to suggestions!</w:t>
      </w:r>
    </w:p>
  </w:comment>
  <w:comment w:id="1" w:author="Nick Smith" w:date="2022-06-04T11:57:00Z" w:initials="NGS">
    <w:p w14:paraId="27E54AE4" w14:textId="536701E4" w:rsidR="00072D81" w:rsidRDefault="00072D81">
      <w:pPr>
        <w:pStyle w:val="CommentText"/>
      </w:pPr>
      <w:r>
        <w:rPr>
          <w:rStyle w:val="CommentReference"/>
        </w:rPr>
        <w:annotationRef/>
      </w:r>
      <w:r>
        <w:t>I’d maybe wait for a “main conclusion” to use here</w:t>
      </w:r>
    </w:p>
  </w:comment>
  <w:comment w:id="17" w:author="Nick Smith" w:date="2022-06-04T12:05:00Z" w:initials="NGS">
    <w:p w14:paraId="3EE39AAD" w14:textId="77777777" w:rsidR="00072D81" w:rsidRDefault="00072D81">
      <w:pPr>
        <w:pStyle w:val="CommentText"/>
      </w:pPr>
      <w:r>
        <w:rPr>
          <w:rStyle w:val="CommentReference"/>
        </w:rPr>
        <w:annotationRef/>
      </w:r>
      <w:r>
        <w:t xml:space="preserve">The Introduction (and Abstract) are very photosynthesis </w:t>
      </w:r>
      <w:r w:rsidR="00987718">
        <w:t>heavy and I think that somewhat distracts from some of the other objectives of the study. Instead of framing things around photosynthesis and least cost theory, I think I would instead frame this around more general carbon-nitrogen linkages in plants and how these linkages might be altered by the interaction between soil nitrogen availability and nitrogen acquisition strategy. I think this, and not the theory testing, is the more central story. To clarify what I’m thinking, a topic sentence outline for the introduction might be something like:</w:t>
      </w:r>
    </w:p>
    <w:p w14:paraId="05A5D08A" w14:textId="30B9E11E" w:rsidR="00987718" w:rsidRDefault="00987718" w:rsidP="00987718">
      <w:pPr>
        <w:pStyle w:val="CommentText"/>
        <w:numPr>
          <w:ilvl w:val="0"/>
          <w:numId w:val="5"/>
        </w:numPr>
      </w:pPr>
      <w:r>
        <w:t>To predict carbon fluxes between the atmosphere and land surface, models must couple carbon and nitrogen cycles.</w:t>
      </w:r>
    </w:p>
    <w:p w14:paraId="5ECD2C73" w14:textId="77777777" w:rsidR="00987718" w:rsidRDefault="00987718" w:rsidP="00987718">
      <w:pPr>
        <w:pStyle w:val="CommentText"/>
        <w:numPr>
          <w:ilvl w:val="0"/>
          <w:numId w:val="5"/>
        </w:numPr>
      </w:pPr>
      <w:r>
        <w:t>Plants provide key connections between terrestrial carbon and nitrogen cycles.</w:t>
      </w:r>
    </w:p>
    <w:p w14:paraId="358736AA" w14:textId="77777777" w:rsidR="00987718" w:rsidRDefault="00987718" w:rsidP="00987718">
      <w:pPr>
        <w:pStyle w:val="CommentText"/>
        <w:numPr>
          <w:ilvl w:val="0"/>
          <w:numId w:val="5"/>
        </w:numPr>
      </w:pPr>
      <w:r>
        <w:t>Nitrogen availability may alter linkages by modifying plant carbon and nitrogen use.</w:t>
      </w:r>
    </w:p>
    <w:p w14:paraId="4DA0347A" w14:textId="77777777" w:rsidR="00987718" w:rsidRDefault="00987718" w:rsidP="00987718">
      <w:pPr>
        <w:pStyle w:val="CommentText"/>
        <w:numPr>
          <w:ilvl w:val="0"/>
          <w:numId w:val="5"/>
        </w:numPr>
      </w:pPr>
      <w:r>
        <w:t>Nitrogen fixation may further alter plant carbon and nitrogen use in ways that interacts with nitrogen availability.</w:t>
      </w:r>
    </w:p>
    <w:p w14:paraId="2FA11B6A" w14:textId="77777777" w:rsidR="00987718" w:rsidRDefault="00987718" w:rsidP="00987718">
      <w:pPr>
        <w:pStyle w:val="CommentText"/>
        <w:numPr>
          <w:ilvl w:val="0"/>
          <w:numId w:val="5"/>
        </w:numPr>
      </w:pPr>
      <w:r>
        <w:t>Hypothesis paragraph</w:t>
      </w:r>
    </w:p>
    <w:p w14:paraId="0A586CEA" w14:textId="462912E3" w:rsidR="00987718" w:rsidRDefault="00987718" w:rsidP="00987718">
      <w:pPr>
        <w:pStyle w:val="CommentText"/>
      </w:pPr>
      <w:r>
        <w:t>Note that the middle 3 paragraphs could be broken into 2 each for leaf and whole plant processes</w:t>
      </w:r>
      <w:r w:rsidR="00A07AF4">
        <w:t>.</w:t>
      </w:r>
    </w:p>
  </w:comment>
  <w:comment w:id="19" w:author="Perkowski, Evan A" w:date="2022-05-13T13:42:00Z" w:initials="PEA">
    <w:p w14:paraId="003F850E" w14:textId="476E9931" w:rsidR="00072D81" w:rsidRDefault="00072D81">
      <w:pPr>
        <w:pStyle w:val="CommentText"/>
      </w:pPr>
      <w:r>
        <w:rPr>
          <w:rStyle w:val="CommentReference"/>
        </w:rPr>
        <w:annotationRef/>
      </w:r>
      <w:r>
        <w:t>Joseph, is this correct? I took a stab at a number, but couldn’t remember how long you had put the soil in the steam sterilizer</w:t>
      </w:r>
    </w:p>
  </w:comment>
  <w:comment w:id="20" w:author="Nick Smith" w:date="2022-06-04T12:29:00Z" w:initials="NGS">
    <w:p w14:paraId="699F16F9" w14:textId="17C8545B" w:rsidR="00936914" w:rsidRDefault="00936914">
      <w:pPr>
        <w:pStyle w:val="CommentText"/>
      </w:pPr>
      <w:r>
        <w:rPr>
          <w:rStyle w:val="CommentReference"/>
        </w:rPr>
        <w:annotationRef/>
      </w:r>
      <w:r>
        <w:t>I would suggest leading the results with the whole-plant responses and following with the leaf responses given that they seem much stronger/clearer</w:t>
      </w:r>
    </w:p>
  </w:comment>
  <w:comment w:id="21" w:author="Perkowski, Evan A" w:date="2022-06-09T14:18:00Z" w:initials="PEA">
    <w:p w14:paraId="57F86F68" w14:textId="4E39ECBB" w:rsidR="00777671" w:rsidRDefault="00777671">
      <w:pPr>
        <w:pStyle w:val="CommentText"/>
      </w:pPr>
      <w:r>
        <w:rPr>
          <w:rStyle w:val="CommentReference"/>
        </w:rPr>
        <w:annotationRef/>
      </w:r>
      <w:r>
        <w:t xml:space="preserve">Change panel C to Nag + </w:t>
      </w:r>
      <w:proofErr w:type="spellStart"/>
      <w:r>
        <w:t>Nbg</w:t>
      </w:r>
      <w:proofErr w:type="spellEnd"/>
    </w:p>
  </w:comment>
  <w:comment w:id="22" w:author="Nick Smith" w:date="2022-06-04T12:30:00Z" w:initials="NGS">
    <w:p w14:paraId="571CEF61" w14:textId="7B92AD6F" w:rsidR="00950F50" w:rsidRDefault="00950F50">
      <w:pPr>
        <w:pStyle w:val="CommentText"/>
      </w:pPr>
      <w:r>
        <w:rPr>
          <w:rStyle w:val="CommentReference"/>
        </w:rPr>
        <w:annotationRef/>
      </w:r>
      <w:r>
        <w:t>I like this one and you could maybe broaden it to include inoculation as well</w:t>
      </w:r>
      <w:r w:rsidR="008A60A5">
        <w:t>. Additional main point is that aspects of PCLT need to likely consider whole plant effects</w:t>
      </w:r>
    </w:p>
  </w:comment>
  <w:comment w:id="23" w:author="Nick Smith" w:date="2022-06-04T12:32:00Z" w:initials="NGS">
    <w:p w14:paraId="6C18348B" w14:textId="1B38B5DD" w:rsidR="000E7D92" w:rsidRDefault="000E7D92">
      <w:pPr>
        <w:pStyle w:val="CommentText"/>
      </w:pPr>
      <w:r>
        <w:rPr>
          <w:rStyle w:val="CommentReference"/>
        </w:rPr>
        <w:annotationRef/>
      </w:r>
      <w:r>
        <w:t>Not so sure about this one?</w:t>
      </w:r>
    </w:p>
  </w:comment>
  <w:comment w:id="24" w:author="Nick Smith" w:date="2022-06-04T12:31:00Z" w:initials="NGS">
    <w:p w14:paraId="26A05523" w14:textId="7A2FD791" w:rsidR="00950F50" w:rsidRDefault="00950F50">
      <w:pPr>
        <w:pStyle w:val="CommentText"/>
      </w:pPr>
      <w:r>
        <w:rPr>
          <w:rStyle w:val="CommentReference"/>
        </w:rPr>
        <w:annotationRef/>
      </w:r>
      <w:r>
        <w:t>I like this one too!</w:t>
      </w:r>
    </w:p>
  </w:comment>
  <w:comment w:id="25" w:author="Nick Smith" w:date="2022-06-04T12:33:00Z" w:initials="NGS">
    <w:p w14:paraId="0B957133" w14:textId="77777777" w:rsidR="00BB1C61" w:rsidRDefault="00BB1C61">
      <w:pPr>
        <w:pStyle w:val="CommentText"/>
      </w:pPr>
      <w:r>
        <w:rPr>
          <w:rStyle w:val="CommentReference"/>
        </w:rPr>
        <w:annotationRef/>
      </w:r>
      <w:r>
        <w:t>Another way to think of main points is to think of what models should be doing as a result of your study. E.g.,</w:t>
      </w:r>
    </w:p>
    <w:p w14:paraId="326BE73A" w14:textId="77777777" w:rsidR="00BB1C61" w:rsidRDefault="00BB1C61">
      <w:pPr>
        <w:pStyle w:val="CommentText"/>
      </w:pPr>
    </w:p>
    <w:p w14:paraId="5AD8D30D" w14:textId="0A6F52B0" w:rsidR="00BB1C61" w:rsidRDefault="00BB1C61" w:rsidP="00BB1C61">
      <w:pPr>
        <w:pStyle w:val="CommentText"/>
        <w:numPr>
          <w:ilvl w:val="0"/>
          <w:numId w:val="5"/>
        </w:numPr>
      </w:pPr>
      <w:r>
        <w:t xml:space="preserve">Stop assuming link between soil N-leaf N-photosynthesis. Soil N-leaf N link is </w:t>
      </w:r>
      <w:r w:rsidR="00FE43A0">
        <w:t xml:space="preserve">maybe </w:t>
      </w:r>
      <w:r>
        <w:t xml:space="preserve">fine, but the leaf N-photosynthesis link is not (could also show this with </w:t>
      </w:r>
      <w:r w:rsidR="0007464E">
        <w:t>a</w:t>
      </w:r>
      <w:r>
        <w:t xml:space="preserve"> figure)</w:t>
      </w:r>
    </w:p>
    <w:p w14:paraId="77F242B1" w14:textId="77777777" w:rsidR="00BB1C61" w:rsidRDefault="00BB1C61" w:rsidP="00BB1C61">
      <w:pPr>
        <w:pStyle w:val="CommentText"/>
        <w:numPr>
          <w:ilvl w:val="0"/>
          <w:numId w:val="5"/>
        </w:numPr>
      </w:pPr>
      <w:r>
        <w:t>Need to be able to simulation whole plant C-cost to obtain N under varying soil N and in species with different acquisition strategies</w:t>
      </w:r>
    </w:p>
    <w:p w14:paraId="7E3D999B" w14:textId="77777777" w:rsidR="00BB1C61" w:rsidRDefault="00BB1C61" w:rsidP="00BB1C61">
      <w:pPr>
        <w:pStyle w:val="CommentText"/>
        <w:numPr>
          <w:ilvl w:val="0"/>
          <w:numId w:val="5"/>
        </w:numPr>
      </w:pPr>
      <w:r>
        <w:t>Need to simulate change in acquisition strategy with leaf N</w:t>
      </w:r>
    </w:p>
    <w:p w14:paraId="4E54EE94" w14:textId="4927DC84" w:rsidR="00BB1C61" w:rsidRDefault="00BB1C61" w:rsidP="00BB1C61">
      <w:pPr>
        <w:pStyle w:val="CommentText"/>
        <w:numPr>
          <w:ilvl w:val="0"/>
          <w:numId w:val="5"/>
        </w:numPr>
      </w:pPr>
      <w:r>
        <w:t>Need to simulate change in biomass with increasing N uptake that is independent of leaf photosynthesis</w:t>
      </w:r>
    </w:p>
  </w:comment>
  <w:comment w:id="27" w:author="Nick Smith" w:date="2022-06-04T12:36:00Z" w:initials="NGS">
    <w:p w14:paraId="60D4A7B5" w14:textId="0A10AF8A" w:rsidR="00482C17" w:rsidRDefault="00482C17">
      <w:pPr>
        <w:pStyle w:val="CommentText"/>
      </w:pPr>
      <w:r>
        <w:rPr>
          <w:rStyle w:val="CommentReference"/>
        </w:rPr>
        <w:annotationRef/>
      </w:r>
      <w:r>
        <w:t>Will need to find the proper wording for this</w:t>
      </w:r>
    </w:p>
  </w:comment>
  <w:comment w:id="26" w:author="Perkowski, Evan A" w:date="2022-05-26T16:05:00Z" w:initials="PEA">
    <w:p w14:paraId="61B5E931" w14:textId="7E49BE3F" w:rsidR="00072D81" w:rsidRDefault="00072D81">
      <w:pPr>
        <w:pStyle w:val="CommentText"/>
      </w:pPr>
      <w:r>
        <w:rPr>
          <w:rStyle w:val="CommentReference"/>
        </w:rPr>
        <w:annotationRef/>
      </w:r>
      <w:r>
        <w:t xml:space="preserve">I copied funding acknowledgement from the </w:t>
      </w:r>
      <w:proofErr w:type="spellStart"/>
      <w:r>
        <w:t>NutNet</w:t>
      </w:r>
      <w:proofErr w:type="spellEnd"/>
      <w:r>
        <w:t xml:space="preserve"> </w:t>
      </w:r>
      <w:proofErr w:type="spellStart"/>
      <w:r>
        <w:t>ms.</w:t>
      </w:r>
      <w:proofErr w:type="spellEnd"/>
      <w:r>
        <w:t xml:space="preserve"> Feel free to correct as needed (not sure if NSF funds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AB548" w15:done="0"/>
  <w15:commentEx w15:paraId="27E54AE4" w15:paraIdParent="1B0AB548" w15:done="0"/>
  <w15:commentEx w15:paraId="0A586CEA" w15:done="0"/>
  <w15:commentEx w15:paraId="003F850E" w15:done="0"/>
  <w15:commentEx w15:paraId="699F16F9" w15:done="0"/>
  <w15:commentEx w15:paraId="57F86F68" w15:done="0"/>
  <w15:commentEx w15:paraId="571CEF61" w15:done="0"/>
  <w15:commentEx w15:paraId="6C18348B" w15:done="0"/>
  <w15:commentEx w15:paraId="26A05523" w15:done="0"/>
  <w15:commentEx w15:paraId="4E54EE94" w15:done="0"/>
  <w15:commentEx w15:paraId="60D4A7B5" w15:done="0"/>
  <w15:commentEx w15:paraId="61B5E9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ED54" w16cex:dateUtc="2022-05-17T14:45:00Z"/>
  <w16cex:commentExtensible w16cex:durableId="2628DEDC" w16cex:dateUtc="2022-05-13T18:42:00Z"/>
  <w16cex:commentExtensible w16cex:durableId="264C7FA4" w16cex:dateUtc="2022-06-09T19:18:00Z"/>
  <w16cex:commentExtensible w16cex:durableId="263A23D8" w16cex:dateUtc="2022-05-26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AB548" w16cid:durableId="262DED54"/>
  <w16cid:commentId w16cid:paraId="27E54AE4" w16cid:durableId="2645C712"/>
  <w16cid:commentId w16cid:paraId="0A586CEA" w16cid:durableId="2645C91D"/>
  <w16cid:commentId w16cid:paraId="003F850E" w16cid:durableId="2628DEDC"/>
  <w16cid:commentId w16cid:paraId="699F16F9" w16cid:durableId="2645CE91"/>
  <w16cid:commentId w16cid:paraId="57F86F68" w16cid:durableId="264C7FA4"/>
  <w16cid:commentId w16cid:paraId="571CEF61" w16cid:durableId="2645CEE6"/>
  <w16cid:commentId w16cid:paraId="6C18348B" w16cid:durableId="2645CF6F"/>
  <w16cid:commentId w16cid:paraId="26A05523" w16cid:durableId="2645CF25"/>
  <w16cid:commentId w16cid:paraId="4E54EE94" w16cid:durableId="2645CF7D"/>
  <w16cid:commentId w16cid:paraId="60D4A7B5" w16cid:durableId="2645D05E"/>
  <w16cid:commentId w16cid:paraId="61B5E931" w16cid:durableId="263A2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0B5"/>
    <w:multiLevelType w:val="hybridMultilevel"/>
    <w:tmpl w:val="69BEFF9C"/>
    <w:lvl w:ilvl="0" w:tplc="C554C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91627"/>
    <w:multiLevelType w:val="hybridMultilevel"/>
    <w:tmpl w:val="32F06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30F9"/>
    <w:multiLevelType w:val="hybridMultilevel"/>
    <w:tmpl w:val="B2EC833E"/>
    <w:lvl w:ilvl="0" w:tplc="83F008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87B4B"/>
    <w:multiLevelType w:val="hybridMultilevel"/>
    <w:tmpl w:val="5B4CD1B4"/>
    <w:lvl w:ilvl="0" w:tplc="BBE4A81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1141A"/>
    <w:multiLevelType w:val="hybridMultilevel"/>
    <w:tmpl w:val="5FF47F3C"/>
    <w:lvl w:ilvl="0" w:tplc="F600017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576968">
    <w:abstractNumId w:val="4"/>
  </w:num>
  <w:num w:numId="2" w16cid:durableId="1090781271">
    <w:abstractNumId w:val="2"/>
  </w:num>
  <w:num w:numId="3" w16cid:durableId="484861162">
    <w:abstractNumId w:val="1"/>
  </w:num>
  <w:num w:numId="4" w16cid:durableId="619260975">
    <w:abstractNumId w:val="0"/>
  </w:num>
  <w:num w:numId="5" w16cid:durableId="14452658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6440"/>
    <w:rsid w:val="000103A6"/>
    <w:rsid w:val="000137B5"/>
    <w:rsid w:val="00013F5C"/>
    <w:rsid w:val="00015827"/>
    <w:rsid w:val="00021BEB"/>
    <w:rsid w:val="000424C7"/>
    <w:rsid w:val="000443A6"/>
    <w:rsid w:val="00047FF3"/>
    <w:rsid w:val="00055528"/>
    <w:rsid w:val="00061330"/>
    <w:rsid w:val="00071365"/>
    <w:rsid w:val="00072D81"/>
    <w:rsid w:val="0007464E"/>
    <w:rsid w:val="0007680C"/>
    <w:rsid w:val="00080882"/>
    <w:rsid w:val="000846E5"/>
    <w:rsid w:val="00086E13"/>
    <w:rsid w:val="00091EA0"/>
    <w:rsid w:val="00096CD6"/>
    <w:rsid w:val="00097A1D"/>
    <w:rsid w:val="000A15F3"/>
    <w:rsid w:val="000A24B2"/>
    <w:rsid w:val="000B0465"/>
    <w:rsid w:val="000C5833"/>
    <w:rsid w:val="000D2FE4"/>
    <w:rsid w:val="000D5B61"/>
    <w:rsid w:val="000E1A24"/>
    <w:rsid w:val="000E40BD"/>
    <w:rsid w:val="000E7D92"/>
    <w:rsid w:val="000F0314"/>
    <w:rsid w:val="000F1E36"/>
    <w:rsid w:val="00106FCE"/>
    <w:rsid w:val="0011017D"/>
    <w:rsid w:val="00114DDF"/>
    <w:rsid w:val="00115F98"/>
    <w:rsid w:val="00125358"/>
    <w:rsid w:val="00131777"/>
    <w:rsid w:val="00140846"/>
    <w:rsid w:val="00140BC4"/>
    <w:rsid w:val="001438DB"/>
    <w:rsid w:val="001500C2"/>
    <w:rsid w:val="00150CFB"/>
    <w:rsid w:val="00166B47"/>
    <w:rsid w:val="0017601E"/>
    <w:rsid w:val="00181F29"/>
    <w:rsid w:val="00182295"/>
    <w:rsid w:val="00192404"/>
    <w:rsid w:val="001A4127"/>
    <w:rsid w:val="001A5F2D"/>
    <w:rsid w:val="001A743B"/>
    <w:rsid w:val="001B21C7"/>
    <w:rsid w:val="001B3B2A"/>
    <w:rsid w:val="001C1F9E"/>
    <w:rsid w:val="001D0903"/>
    <w:rsid w:val="001D15E4"/>
    <w:rsid w:val="001D4CE3"/>
    <w:rsid w:val="001D541B"/>
    <w:rsid w:val="001D79F3"/>
    <w:rsid w:val="001E4DC0"/>
    <w:rsid w:val="001F09BC"/>
    <w:rsid w:val="001F254A"/>
    <w:rsid w:val="001F2D5E"/>
    <w:rsid w:val="001F5FF5"/>
    <w:rsid w:val="00204F81"/>
    <w:rsid w:val="002177ED"/>
    <w:rsid w:val="00217A2E"/>
    <w:rsid w:val="0022275C"/>
    <w:rsid w:val="00231617"/>
    <w:rsid w:val="00235EDC"/>
    <w:rsid w:val="0025668C"/>
    <w:rsid w:val="00262143"/>
    <w:rsid w:val="00264E17"/>
    <w:rsid w:val="00266AD9"/>
    <w:rsid w:val="00266FA1"/>
    <w:rsid w:val="00270350"/>
    <w:rsid w:val="00271F6C"/>
    <w:rsid w:val="00272DB1"/>
    <w:rsid w:val="00272E59"/>
    <w:rsid w:val="00283F06"/>
    <w:rsid w:val="0029276A"/>
    <w:rsid w:val="00293580"/>
    <w:rsid w:val="002948B1"/>
    <w:rsid w:val="002948E0"/>
    <w:rsid w:val="002A0FC6"/>
    <w:rsid w:val="002A5009"/>
    <w:rsid w:val="002C2B2A"/>
    <w:rsid w:val="002C360E"/>
    <w:rsid w:val="002C4FBE"/>
    <w:rsid w:val="002C5045"/>
    <w:rsid w:val="002D044D"/>
    <w:rsid w:val="002D150D"/>
    <w:rsid w:val="002D7F0E"/>
    <w:rsid w:val="002F0BBB"/>
    <w:rsid w:val="002F24D6"/>
    <w:rsid w:val="002F57B0"/>
    <w:rsid w:val="003003F0"/>
    <w:rsid w:val="003032DB"/>
    <w:rsid w:val="00303814"/>
    <w:rsid w:val="00303F2D"/>
    <w:rsid w:val="0030516D"/>
    <w:rsid w:val="0030650A"/>
    <w:rsid w:val="00310558"/>
    <w:rsid w:val="00322974"/>
    <w:rsid w:val="0033651D"/>
    <w:rsid w:val="00340D31"/>
    <w:rsid w:val="00350162"/>
    <w:rsid w:val="00351491"/>
    <w:rsid w:val="00351A75"/>
    <w:rsid w:val="00360D30"/>
    <w:rsid w:val="00371C20"/>
    <w:rsid w:val="00376DE0"/>
    <w:rsid w:val="0038171F"/>
    <w:rsid w:val="0038539A"/>
    <w:rsid w:val="003873F0"/>
    <w:rsid w:val="003A7574"/>
    <w:rsid w:val="003B410D"/>
    <w:rsid w:val="003B4F23"/>
    <w:rsid w:val="003B6FAA"/>
    <w:rsid w:val="003B782E"/>
    <w:rsid w:val="003C51C9"/>
    <w:rsid w:val="003D3439"/>
    <w:rsid w:val="003D74E1"/>
    <w:rsid w:val="003E1FC7"/>
    <w:rsid w:val="003E355C"/>
    <w:rsid w:val="003F2A85"/>
    <w:rsid w:val="00400618"/>
    <w:rsid w:val="004035F7"/>
    <w:rsid w:val="004039EE"/>
    <w:rsid w:val="00403BBD"/>
    <w:rsid w:val="004111A1"/>
    <w:rsid w:val="00412BAB"/>
    <w:rsid w:val="00417C57"/>
    <w:rsid w:val="00421AE0"/>
    <w:rsid w:val="00421BAA"/>
    <w:rsid w:val="00430044"/>
    <w:rsid w:val="00431B7D"/>
    <w:rsid w:val="00433868"/>
    <w:rsid w:val="00437175"/>
    <w:rsid w:val="00440CFF"/>
    <w:rsid w:val="00447752"/>
    <w:rsid w:val="0045096E"/>
    <w:rsid w:val="00451CDF"/>
    <w:rsid w:val="00451ED1"/>
    <w:rsid w:val="00460EB9"/>
    <w:rsid w:val="00462729"/>
    <w:rsid w:val="0046396A"/>
    <w:rsid w:val="00464BF7"/>
    <w:rsid w:val="0046524E"/>
    <w:rsid w:val="004654D8"/>
    <w:rsid w:val="00467321"/>
    <w:rsid w:val="00477955"/>
    <w:rsid w:val="0048004A"/>
    <w:rsid w:val="00482C17"/>
    <w:rsid w:val="0048753D"/>
    <w:rsid w:val="00490BC5"/>
    <w:rsid w:val="0049190E"/>
    <w:rsid w:val="00492888"/>
    <w:rsid w:val="004940A0"/>
    <w:rsid w:val="00497794"/>
    <w:rsid w:val="004A35A3"/>
    <w:rsid w:val="004A3DE5"/>
    <w:rsid w:val="004A6C35"/>
    <w:rsid w:val="004A6E69"/>
    <w:rsid w:val="004B1EA4"/>
    <w:rsid w:val="004B5E0F"/>
    <w:rsid w:val="004C0BD2"/>
    <w:rsid w:val="004C3C71"/>
    <w:rsid w:val="004C7C69"/>
    <w:rsid w:val="004F4C11"/>
    <w:rsid w:val="00502BC6"/>
    <w:rsid w:val="0051142F"/>
    <w:rsid w:val="00515D2D"/>
    <w:rsid w:val="005214CF"/>
    <w:rsid w:val="00521B92"/>
    <w:rsid w:val="00524F9C"/>
    <w:rsid w:val="00526968"/>
    <w:rsid w:val="00532E28"/>
    <w:rsid w:val="00534BFA"/>
    <w:rsid w:val="0053745F"/>
    <w:rsid w:val="005379AB"/>
    <w:rsid w:val="00547EA6"/>
    <w:rsid w:val="00565C0A"/>
    <w:rsid w:val="00566FD1"/>
    <w:rsid w:val="005942F6"/>
    <w:rsid w:val="00594F9B"/>
    <w:rsid w:val="005968A5"/>
    <w:rsid w:val="005A3AD9"/>
    <w:rsid w:val="005A73E0"/>
    <w:rsid w:val="005A7A45"/>
    <w:rsid w:val="005B21F4"/>
    <w:rsid w:val="005B6DED"/>
    <w:rsid w:val="005C40DF"/>
    <w:rsid w:val="005D3C45"/>
    <w:rsid w:val="005E3C64"/>
    <w:rsid w:val="005E752C"/>
    <w:rsid w:val="005F0602"/>
    <w:rsid w:val="005F1477"/>
    <w:rsid w:val="005F5455"/>
    <w:rsid w:val="00601827"/>
    <w:rsid w:val="00602B12"/>
    <w:rsid w:val="00607987"/>
    <w:rsid w:val="00611A5F"/>
    <w:rsid w:val="00613A93"/>
    <w:rsid w:val="006157EC"/>
    <w:rsid w:val="006160E5"/>
    <w:rsid w:val="00621781"/>
    <w:rsid w:val="00621CDE"/>
    <w:rsid w:val="0065127B"/>
    <w:rsid w:val="00651708"/>
    <w:rsid w:val="00654A55"/>
    <w:rsid w:val="006569E0"/>
    <w:rsid w:val="0066049F"/>
    <w:rsid w:val="00674BF3"/>
    <w:rsid w:val="00675662"/>
    <w:rsid w:val="00696F09"/>
    <w:rsid w:val="006A394B"/>
    <w:rsid w:val="006A5366"/>
    <w:rsid w:val="006B734B"/>
    <w:rsid w:val="006C0352"/>
    <w:rsid w:val="006C060E"/>
    <w:rsid w:val="006C50B8"/>
    <w:rsid w:val="006C759F"/>
    <w:rsid w:val="006D1951"/>
    <w:rsid w:val="006D3E93"/>
    <w:rsid w:val="006D7E2D"/>
    <w:rsid w:val="006E0881"/>
    <w:rsid w:val="006E3A3D"/>
    <w:rsid w:val="006E7608"/>
    <w:rsid w:val="007022D1"/>
    <w:rsid w:val="0072033E"/>
    <w:rsid w:val="00723F29"/>
    <w:rsid w:val="007320E5"/>
    <w:rsid w:val="00746CCB"/>
    <w:rsid w:val="00751149"/>
    <w:rsid w:val="00754725"/>
    <w:rsid w:val="00763DFE"/>
    <w:rsid w:val="00766809"/>
    <w:rsid w:val="00772287"/>
    <w:rsid w:val="00772D20"/>
    <w:rsid w:val="00774D67"/>
    <w:rsid w:val="007755C4"/>
    <w:rsid w:val="00777671"/>
    <w:rsid w:val="00786D44"/>
    <w:rsid w:val="0079226D"/>
    <w:rsid w:val="00792D5B"/>
    <w:rsid w:val="007A082A"/>
    <w:rsid w:val="007A2F1C"/>
    <w:rsid w:val="007A7928"/>
    <w:rsid w:val="007B12CC"/>
    <w:rsid w:val="007B13FC"/>
    <w:rsid w:val="007B192C"/>
    <w:rsid w:val="007B1AFE"/>
    <w:rsid w:val="007B3063"/>
    <w:rsid w:val="007B6BD6"/>
    <w:rsid w:val="007B7C4F"/>
    <w:rsid w:val="007C1C57"/>
    <w:rsid w:val="007C2F39"/>
    <w:rsid w:val="007D0701"/>
    <w:rsid w:val="007D2877"/>
    <w:rsid w:val="007E5400"/>
    <w:rsid w:val="007F426D"/>
    <w:rsid w:val="007F4329"/>
    <w:rsid w:val="0081139F"/>
    <w:rsid w:val="00817E03"/>
    <w:rsid w:val="00831D90"/>
    <w:rsid w:val="00847557"/>
    <w:rsid w:val="0084793A"/>
    <w:rsid w:val="00850627"/>
    <w:rsid w:val="00850723"/>
    <w:rsid w:val="00852AF7"/>
    <w:rsid w:val="0085460C"/>
    <w:rsid w:val="00867812"/>
    <w:rsid w:val="0087300A"/>
    <w:rsid w:val="00884550"/>
    <w:rsid w:val="00885391"/>
    <w:rsid w:val="008854FF"/>
    <w:rsid w:val="008873DD"/>
    <w:rsid w:val="00887478"/>
    <w:rsid w:val="00895284"/>
    <w:rsid w:val="0089764A"/>
    <w:rsid w:val="008A60A5"/>
    <w:rsid w:val="008C398A"/>
    <w:rsid w:val="008C4F5B"/>
    <w:rsid w:val="008C56B6"/>
    <w:rsid w:val="008D34FA"/>
    <w:rsid w:val="008D46B4"/>
    <w:rsid w:val="008D6E2F"/>
    <w:rsid w:val="008E2BDE"/>
    <w:rsid w:val="008E75B9"/>
    <w:rsid w:val="008E7FEB"/>
    <w:rsid w:val="008F26FA"/>
    <w:rsid w:val="008F457A"/>
    <w:rsid w:val="008F6058"/>
    <w:rsid w:val="009018A1"/>
    <w:rsid w:val="00902FD9"/>
    <w:rsid w:val="00912680"/>
    <w:rsid w:val="0091473E"/>
    <w:rsid w:val="00916FB5"/>
    <w:rsid w:val="009214F3"/>
    <w:rsid w:val="00926F7B"/>
    <w:rsid w:val="009273E2"/>
    <w:rsid w:val="0093380B"/>
    <w:rsid w:val="00936914"/>
    <w:rsid w:val="00947B9C"/>
    <w:rsid w:val="00947C65"/>
    <w:rsid w:val="00950F50"/>
    <w:rsid w:val="009515D2"/>
    <w:rsid w:val="00956882"/>
    <w:rsid w:val="00957D32"/>
    <w:rsid w:val="00973FA7"/>
    <w:rsid w:val="00984B84"/>
    <w:rsid w:val="00987718"/>
    <w:rsid w:val="00987F23"/>
    <w:rsid w:val="00993546"/>
    <w:rsid w:val="00996C9F"/>
    <w:rsid w:val="009A02EE"/>
    <w:rsid w:val="009A5542"/>
    <w:rsid w:val="009A60BD"/>
    <w:rsid w:val="009B1682"/>
    <w:rsid w:val="009C62F2"/>
    <w:rsid w:val="009C63FC"/>
    <w:rsid w:val="009C6E53"/>
    <w:rsid w:val="009D2C98"/>
    <w:rsid w:val="009D3874"/>
    <w:rsid w:val="009D7ED8"/>
    <w:rsid w:val="009E304C"/>
    <w:rsid w:val="009E31F0"/>
    <w:rsid w:val="009E6ED3"/>
    <w:rsid w:val="009F0F34"/>
    <w:rsid w:val="009F14D5"/>
    <w:rsid w:val="00A03A1B"/>
    <w:rsid w:val="00A07AF4"/>
    <w:rsid w:val="00A138D0"/>
    <w:rsid w:val="00A13B09"/>
    <w:rsid w:val="00A1612D"/>
    <w:rsid w:val="00A25EB2"/>
    <w:rsid w:val="00A30C53"/>
    <w:rsid w:val="00A3337F"/>
    <w:rsid w:val="00A33E81"/>
    <w:rsid w:val="00A33FE7"/>
    <w:rsid w:val="00A34369"/>
    <w:rsid w:val="00A433B8"/>
    <w:rsid w:val="00A44260"/>
    <w:rsid w:val="00A46FE6"/>
    <w:rsid w:val="00A57BBF"/>
    <w:rsid w:val="00A73883"/>
    <w:rsid w:val="00A747FF"/>
    <w:rsid w:val="00A754EC"/>
    <w:rsid w:val="00A85036"/>
    <w:rsid w:val="00A97B6C"/>
    <w:rsid w:val="00A97E81"/>
    <w:rsid w:val="00AA5502"/>
    <w:rsid w:val="00AA6BAB"/>
    <w:rsid w:val="00AB17F0"/>
    <w:rsid w:val="00AB654B"/>
    <w:rsid w:val="00AC38E7"/>
    <w:rsid w:val="00AD6759"/>
    <w:rsid w:val="00AF1559"/>
    <w:rsid w:val="00AF17C1"/>
    <w:rsid w:val="00AF426E"/>
    <w:rsid w:val="00B035D5"/>
    <w:rsid w:val="00B11CB2"/>
    <w:rsid w:val="00B20D1B"/>
    <w:rsid w:val="00B346E3"/>
    <w:rsid w:val="00B452E0"/>
    <w:rsid w:val="00B601C0"/>
    <w:rsid w:val="00B62938"/>
    <w:rsid w:val="00B84938"/>
    <w:rsid w:val="00B86B96"/>
    <w:rsid w:val="00B877FE"/>
    <w:rsid w:val="00BA5B53"/>
    <w:rsid w:val="00BA75F3"/>
    <w:rsid w:val="00BB1C61"/>
    <w:rsid w:val="00BB1D36"/>
    <w:rsid w:val="00BC0551"/>
    <w:rsid w:val="00BC7961"/>
    <w:rsid w:val="00BD310E"/>
    <w:rsid w:val="00BD4037"/>
    <w:rsid w:val="00BE2568"/>
    <w:rsid w:val="00BF7930"/>
    <w:rsid w:val="00C074CA"/>
    <w:rsid w:val="00C07F2A"/>
    <w:rsid w:val="00C15F8B"/>
    <w:rsid w:val="00C24060"/>
    <w:rsid w:val="00C32E51"/>
    <w:rsid w:val="00C377A1"/>
    <w:rsid w:val="00C4037A"/>
    <w:rsid w:val="00C41A80"/>
    <w:rsid w:val="00C4618D"/>
    <w:rsid w:val="00C57242"/>
    <w:rsid w:val="00C6042C"/>
    <w:rsid w:val="00C64309"/>
    <w:rsid w:val="00C654B2"/>
    <w:rsid w:val="00C66EFD"/>
    <w:rsid w:val="00C70352"/>
    <w:rsid w:val="00C70400"/>
    <w:rsid w:val="00C72B7A"/>
    <w:rsid w:val="00C7318F"/>
    <w:rsid w:val="00C8325C"/>
    <w:rsid w:val="00C859D6"/>
    <w:rsid w:val="00CB446B"/>
    <w:rsid w:val="00CC06E6"/>
    <w:rsid w:val="00CC5E7B"/>
    <w:rsid w:val="00CE366A"/>
    <w:rsid w:val="00CE771F"/>
    <w:rsid w:val="00CF0D09"/>
    <w:rsid w:val="00CF48BE"/>
    <w:rsid w:val="00D0019D"/>
    <w:rsid w:val="00D01503"/>
    <w:rsid w:val="00D04ECF"/>
    <w:rsid w:val="00D16FB9"/>
    <w:rsid w:val="00D17106"/>
    <w:rsid w:val="00D272B1"/>
    <w:rsid w:val="00D3527E"/>
    <w:rsid w:val="00D35783"/>
    <w:rsid w:val="00D373FB"/>
    <w:rsid w:val="00D45E15"/>
    <w:rsid w:val="00D56C9D"/>
    <w:rsid w:val="00D6220B"/>
    <w:rsid w:val="00D634C4"/>
    <w:rsid w:val="00D64D0D"/>
    <w:rsid w:val="00D660CD"/>
    <w:rsid w:val="00D66A72"/>
    <w:rsid w:val="00D67D74"/>
    <w:rsid w:val="00D73281"/>
    <w:rsid w:val="00D80427"/>
    <w:rsid w:val="00D86784"/>
    <w:rsid w:val="00D87519"/>
    <w:rsid w:val="00D9075F"/>
    <w:rsid w:val="00D90888"/>
    <w:rsid w:val="00D9618B"/>
    <w:rsid w:val="00DA006B"/>
    <w:rsid w:val="00DA425E"/>
    <w:rsid w:val="00DB3A79"/>
    <w:rsid w:val="00DC3DBA"/>
    <w:rsid w:val="00DC4961"/>
    <w:rsid w:val="00DD0878"/>
    <w:rsid w:val="00DE2FE3"/>
    <w:rsid w:val="00DE33E1"/>
    <w:rsid w:val="00DE50D7"/>
    <w:rsid w:val="00E0208C"/>
    <w:rsid w:val="00E20C33"/>
    <w:rsid w:val="00E2103C"/>
    <w:rsid w:val="00E217B4"/>
    <w:rsid w:val="00E23DE1"/>
    <w:rsid w:val="00E256F3"/>
    <w:rsid w:val="00E26AC6"/>
    <w:rsid w:val="00E27650"/>
    <w:rsid w:val="00E33726"/>
    <w:rsid w:val="00E353CB"/>
    <w:rsid w:val="00E372EE"/>
    <w:rsid w:val="00E44BFE"/>
    <w:rsid w:val="00E74A6D"/>
    <w:rsid w:val="00E83939"/>
    <w:rsid w:val="00E8768C"/>
    <w:rsid w:val="00E945AC"/>
    <w:rsid w:val="00EA4E30"/>
    <w:rsid w:val="00EA5D43"/>
    <w:rsid w:val="00EB0C0F"/>
    <w:rsid w:val="00EB2706"/>
    <w:rsid w:val="00EB5CA3"/>
    <w:rsid w:val="00EC11A8"/>
    <w:rsid w:val="00EC6B47"/>
    <w:rsid w:val="00ED1628"/>
    <w:rsid w:val="00ED1773"/>
    <w:rsid w:val="00ED2735"/>
    <w:rsid w:val="00EE5B74"/>
    <w:rsid w:val="00EE796F"/>
    <w:rsid w:val="00EF1D97"/>
    <w:rsid w:val="00EF3C3C"/>
    <w:rsid w:val="00F00703"/>
    <w:rsid w:val="00F008CB"/>
    <w:rsid w:val="00F073BB"/>
    <w:rsid w:val="00F07852"/>
    <w:rsid w:val="00F2556B"/>
    <w:rsid w:val="00F4560A"/>
    <w:rsid w:val="00F5091C"/>
    <w:rsid w:val="00F57D74"/>
    <w:rsid w:val="00F633C1"/>
    <w:rsid w:val="00F75EB7"/>
    <w:rsid w:val="00F76F37"/>
    <w:rsid w:val="00F83744"/>
    <w:rsid w:val="00F87256"/>
    <w:rsid w:val="00F9445D"/>
    <w:rsid w:val="00FC0900"/>
    <w:rsid w:val="00FD777D"/>
    <w:rsid w:val="00FE31B0"/>
    <w:rsid w:val="00FE43A0"/>
    <w:rsid w:val="00FE5E18"/>
    <w:rsid w:val="00FE6DAB"/>
    <w:rsid w:val="00FF0D02"/>
    <w:rsid w:val="00FF2F22"/>
    <w:rsid w:val="00FF5B3D"/>
    <w:rsid w:val="00FF6F53"/>
    <w:rsid w:val="00FF7948"/>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9BC5"/>
  <w15:chartTrackingRefBased/>
  <w15:docId w15:val="{17DADD4F-3688-8347-9AF7-D44EF625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 w:type="table" w:styleId="TableGrid">
    <w:name w:val="Table Grid"/>
    <w:basedOn w:val="TableNormal"/>
    <w:uiPriority w:val="39"/>
    <w:rsid w:val="00BA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F3"/>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54725"/>
    <w:rPr>
      <w:sz w:val="16"/>
      <w:szCs w:val="16"/>
    </w:rPr>
  </w:style>
  <w:style w:type="paragraph" w:styleId="CommentText">
    <w:name w:val="annotation text"/>
    <w:basedOn w:val="Normal"/>
    <w:link w:val="CommentTextChar"/>
    <w:uiPriority w:val="99"/>
    <w:unhideWhenUsed/>
    <w:rsid w:val="00754725"/>
    <w:rPr>
      <w:rFonts w:eastAsia="Times New Roman" w:cs="Times New Roman"/>
      <w:sz w:val="20"/>
      <w:szCs w:val="20"/>
    </w:rPr>
  </w:style>
  <w:style w:type="character" w:customStyle="1" w:styleId="CommentTextChar">
    <w:name w:val="Comment Text Char"/>
    <w:basedOn w:val="DefaultParagraphFont"/>
    <w:link w:val="CommentText"/>
    <w:uiPriority w:val="99"/>
    <w:rsid w:val="00754725"/>
    <w:rPr>
      <w:rFonts w:eastAsia="Times New Roman" w:cs="Times New Roman"/>
      <w:sz w:val="20"/>
      <w:szCs w:val="20"/>
    </w:rPr>
  </w:style>
  <w:style w:type="character" w:styleId="LineNumber">
    <w:name w:val="line number"/>
    <w:basedOn w:val="DefaultParagraphFont"/>
    <w:uiPriority w:val="99"/>
    <w:semiHidden/>
    <w:unhideWhenUsed/>
    <w:rsid w:val="00DD0878"/>
  </w:style>
  <w:style w:type="paragraph" w:styleId="CommentSubject">
    <w:name w:val="annotation subject"/>
    <w:basedOn w:val="CommentText"/>
    <w:next w:val="CommentText"/>
    <w:link w:val="CommentSubjectChar"/>
    <w:uiPriority w:val="99"/>
    <w:semiHidden/>
    <w:unhideWhenUsed/>
    <w:rsid w:val="00E256F3"/>
    <w:rPr>
      <w:rFonts w:eastAsiaTheme="minorHAnsi" w:cs="Times New Roman (Body CS)"/>
      <w:b/>
      <w:bCs/>
    </w:rPr>
  </w:style>
  <w:style w:type="character" w:customStyle="1" w:styleId="CommentSubjectChar">
    <w:name w:val="Comment Subject Char"/>
    <w:basedOn w:val="CommentTextChar"/>
    <w:link w:val="CommentSubject"/>
    <w:uiPriority w:val="99"/>
    <w:semiHidden/>
    <w:rsid w:val="00E256F3"/>
    <w:rPr>
      <w:rFonts w:eastAsia="Times New Roman" w:cs="Times New Roman"/>
      <w:b/>
      <w:bCs/>
      <w:sz w:val="20"/>
      <w:szCs w:val="20"/>
    </w:rPr>
  </w:style>
  <w:style w:type="paragraph" w:styleId="ListParagraph">
    <w:name w:val="List Paragraph"/>
    <w:basedOn w:val="Normal"/>
    <w:uiPriority w:val="34"/>
    <w:qFormat/>
    <w:rsid w:val="001D4CE3"/>
    <w:pPr>
      <w:ind w:left="720"/>
      <w:contextualSpacing/>
    </w:pPr>
  </w:style>
  <w:style w:type="paragraph" w:styleId="BalloonText">
    <w:name w:val="Balloon Text"/>
    <w:basedOn w:val="Normal"/>
    <w:link w:val="BalloonTextChar"/>
    <w:uiPriority w:val="99"/>
    <w:semiHidden/>
    <w:unhideWhenUsed/>
    <w:rsid w:val="00DE50D7"/>
    <w:rPr>
      <w:rFonts w:cs="Times New Roman"/>
      <w:sz w:val="18"/>
      <w:szCs w:val="18"/>
    </w:rPr>
  </w:style>
  <w:style w:type="character" w:customStyle="1" w:styleId="BalloonTextChar">
    <w:name w:val="Balloon Text Char"/>
    <w:basedOn w:val="DefaultParagraphFont"/>
    <w:link w:val="BalloonText"/>
    <w:uiPriority w:val="99"/>
    <w:semiHidden/>
    <w:rsid w:val="00DE50D7"/>
    <w:rPr>
      <w:rFonts w:cs="Times New Roman"/>
      <w:sz w:val="18"/>
      <w:szCs w:val="18"/>
    </w:rPr>
  </w:style>
  <w:style w:type="paragraph" w:styleId="Revision">
    <w:name w:val="Revision"/>
    <w:hidden/>
    <w:uiPriority w:val="99"/>
    <w:semiHidden/>
    <w:rsid w:val="00F5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D72D2-112C-D44E-B81D-5420291D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21996</Words>
  <Characters>125383</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147085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2022-06-09T20:59:00Z</dcterms:created>
  <dcterms:modified xsi:type="dcterms:W3CDTF">2022-06-09T20:59:00Z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http://www.zotero.org/styles/global-change-biology</vt:lpwstr>
  </property>
</Properties>
</file>