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1B6C" w14:textId="42D021A6" w:rsidR="00703602" w:rsidRPr="003938E3" w:rsidRDefault="000A689E" w:rsidP="00130DD7">
      <w:pPr>
        <w:spacing w:after="120"/>
        <w:rPr>
          <w:rFonts w:ascii="Times New Roman" w:hAnsi="Times New Roman" w:cs="Times New Roman"/>
          <w:sz w:val="22"/>
          <w:szCs w:val="22"/>
          <w:rPrChange w:id="0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sz w:val="22"/>
          <w:szCs w:val="22"/>
          <w:rPrChange w:id="1" w:author="Nick Smith" w:date="2023-12-08T13:46:00Z">
            <w:rPr>
              <w:rFonts w:ascii="Times New Roman" w:hAnsi="Times New Roman" w:cs="Times New Roman"/>
            </w:rPr>
          </w:rPrChange>
        </w:rPr>
        <w:t xml:space="preserve">Dear Editorial Board at </w:t>
      </w:r>
      <w:r w:rsidRPr="003938E3">
        <w:rPr>
          <w:rFonts w:ascii="Times New Roman" w:hAnsi="Times New Roman" w:cs="Times New Roman"/>
          <w:i/>
          <w:iCs/>
          <w:sz w:val="22"/>
          <w:szCs w:val="22"/>
          <w:rPrChange w:id="2" w:author="Nick Smith" w:date="2023-12-08T13:46:00Z">
            <w:rPr>
              <w:rFonts w:ascii="Times New Roman" w:hAnsi="Times New Roman" w:cs="Times New Roman"/>
              <w:i/>
              <w:iCs/>
            </w:rPr>
          </w:rPrChange>
        </w:rPr>
        <w:t>Journal of Experimental Botany</w:t>
      </w:r>
      <w:r w:rsidRPr="003938E3">
        <w:rPr>
          <w:rFonts w:ascii="Times New Roman" w:hAnsi="Times New Roman" w:cs="Times New Roman"/>
          <w:sz w:val="22"/>
          <w:szCs w:val="22"/>
          <w:rPrChange w:id="3" w:author="Nick Smith" w:date="2023-12-08T13:46:00Z">
            <w:rPr>
              <w:rFonts w:ascii="Times New Roman" w:hAnsi="Times New Roman" w:cs="Times New Roman"/>
            </w:rPr>
          </w:rPrChange>
        </w:rPr>
        <w:t>,</w:t>
      </w:r>
    </w:p>
    <w:p w14:paraId="3A2A5FC9" w14:textId="70FDACEC" w:rsidR="00703602" w:rsidRPr="003938E3" w:rsidRDefault="000A689E" w:rsidP="00130DD7">
      <w:pPr>
        <w:spacing w:after="120"/>
        <w:rPr>
          <w:rFonts w:ascii="Times New Roman" w:hAnsi="Times New Roman" w:cs="Times New Roman"/>
          <w:sz w:val="22"/>
          <w:szCs w:val="22"/>
          <w:rPrChange w:id="4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sz w:val="22"/>
          <w:szCs w:val="22"/>
          <w:rPrChange w:id="5" w:author="Nick Smith" w:date="2023-12-08T13:46:00Z">
            <w:rPr>
              <w:rFonts w:ascii="Times New Roman" w:hAnsi="Times New Roman" w:cs="Times New Roman"/>
            </w:rPr>
          </w:rPrChange>
        </w:rPr>
        <w:t>Please find our manuscript</w:t>
      </w:r>
      <w:r w:rsidR="0063572B" w:rsidRPr="003938E3">
        <w:rPr>
          <w:rFonts w:ascii="Times New Roman" w:hAnsi="Times New Roman" w:cs="Times New Roman"/>
          <w:sz w:val="22"/>
          <w:szCs w:val="22"/>
          <w:rPrChange w:id="6" w:author="Nick Smith" w:date="2023-12-08T13:46:00Z">
            <w:rPr>
              <w:rFonts w:ascii="Times New Roman" w:hAnsi="Times New Roman" w:cs="Times New Roman"/>
            </w:rPr>
          </w:rPrChange>
        </w:rPr>
        <w:t>,</w:t>
      </w:r>
      <w:r w:rsidRPr="003938E3">
        <w:rPr>
          <w:rFonts w:ascii="Times New Roman" w:hAnsi="Times New Roman" w:cs="Times New Roman"/>
          <w:sz w:val="22"/>
          <w:szCs w:val="22"/>
          <w:rPrChange w:id="7" w:author="Nick Smith" w:date="2023-12-08T13:46:00Z">
            <w:rPr>
              <w:rFonts w:ascii="Times New Roman" w:hAnsi="Times New Roman" w:cs="Times New Roman"/>
            </w:rPr>
          </w:rPrChange>
        </w:rPr>
        <w:t xml:space="preserve"> titled </w:t>
      </w:r>
      <w:del w:id="8" w:author="Nick Smith" w:date="2023-12-08T13:41:00Z">
        <w:r w:rsidRPr="003938E3" w:rsidDel="00FE25A6">
          <w:rPr>
            <w:rFonts w:ascii="Times New Roman" w:hAnsi="Times New Roman" w:cs="Times New Roman"/>
            <w:i/>
            <w:sz w:val="22"/>
            <w:szCs w:val="22"/>
            <w:rPrChange w:id="9" w:author="Nick Smith" w:date="2023-12-08T13:46:00Z">
              <w:rPr>
                <w:rFonts w:ascii="Times New Roman" w:hAnsi="Times New Roman" w:cs="Times New Roman"/>
              </w:rPr>
            </w:rPrChange>
          </w:rPr>
          <w:delText>“</w:delText>
        </w:r>
      </w:del>
      <w:r w:rsidRPr="003938E3">
        <w:rPr>
          <w:rFonts w:ascii="Times New Roman" w:hAnsi="Times New Roman" w:cs="Times New Roman"/>
          <w:i/>
          <w:sz w:val="22"/>
          <w:szCs w:val="22"/>
          <w:rPrChange w:id="10" w:author="Nick Smith" w:date="2023-12-08T13:46:00Z">
            <w:rPr>
              <w:rFonts w:ascii="Times New Roman" w:hAnsi="Times New Roman" w:cs="Times New Roman"/>
            </w:rPr>
          </w:rPrChange>
        </w:rPr>
        <w:t>Symbiotic nitrogen fixation reduces carbon costs of nitrogen acquisition under low, but not high, nitrogen availability</w:t>
      </w:r>
      <w:del w:id="11" w:author="Nick Smith" w:date="2023-12-08T13:41:00Z">
        <w:r w:rsidRPr="003938E3" w:rsidDel="00FE25A6">
          <w:rPr>
            <w:rFonts w:ascii="Times New Roman" w:hAnsi="Times New Roman" w:cs="Times New Roman"/>
            <w:sz w:val="22"/>
            <w:szCs w:val="22"/>
            <w:rPrChange w:id="12" w:author="Nick Smith" w:date="2023-12-08T13:46:00Z">
              <w:rPr>
                <w:rFonts w:ascii="Times New Roman" w:hAnsi="Times New Roman" w:cs="Times New Roman"/>
              </w:rPr>
            </w:rPrChange>
          </w:rPr>
          <w:delText>”</w:delText>
        </w:r>
      </w:del>
      <w:r w:rsidR="00130DD7" w:rsidRPr="003938E3">
        <w:rPr>
          <w:rFonts w:ascii="Times New Roman" w:hAnsi="Times New Roman" w:cs="Times New Roman"/>
          <w:sz w:val="22"/>
          <w:szCs w:val="22"/>
          <w:rPrChange w:id="13" w:author="Nick Smith" w:date="2023-12-08T13:46:00Z">
            <w:rPr>
              <w:rFonts w:ascii="Times New Roman" w:hAnsi="Times New Roman" w:cs="Times New Roman"/>
            </w:rPr>
          </w:rPrChange>
        </w:rPr>
        <w:t>, attached</w:t>
      </w:r>
      <w:r w:rsidRPr="003938E3">
        <w:rPr>
          <w:rFonts w:ascii="Times New Roman" w:hAnsi="Times New Roman" w:cs="Times New Roman"/>
          <w:sz w:val="22"/>
          <w:szCs w:val="22"/>
          <w:rPrChange w:id="14" w:author="Nick Smith" w:date="2023-12-08T13:46:00Z">
            <w:rPr>
              <w:rFonts w:ascii="Times New Roman" w:hAnsi="Times New Roman" w:cs="Times New Roman"/>
            </w:rPr>
          </w:rPrChange>
        </w:rPr>
        <w:t>. The manuscript contains one table and three figures</w:t>
      </w:r>
      <w:ins w:id="15" w:author="Nick Smith" w:date="2023-12-08T13:42:00Z">
        <w:r w:rsidR="00FE25A6" w:rsidRPr="003938E3">
          <w:rPr>
            <w:rFonts w:ascii="Times New Roman" w:hAnsi="Times New Roman" w:cs="Times New Roman"/>
            <w:sz w:val="22"/>
            <w:szCs w:val="22"/>
            <w:rPrChange w:id="16" w:author="Nick Smith" w:date="2023-12-08T13:46:00Z">
              <w:rPr>
                <w:rFonts w:ascii="Times New Roman" w:hAnsi="Times New Roman" w:cs="Times New Roman"/>
              </w:rPr>
            </w:rPrChange>
          </w:rPr>
          <w:t>. We also include a supplementary materials document with</w:t>
        </w:r>
      </w:ins>
      <w:r w:rsidRPr="003938E3">
        <w:rPr>
          <w:rFonts w:ascii="Times New Roman" w:hAnsi="Times New Roman" w:cs="Times New Roman"/>
          <w:sz w:val="22"/>
          <w:szCs w:val="22"/>
          <w:rPrChange w:id="17" w:author="Nick Smith" w:date="2023-12-08T13:46:00Z">
            <w:rPr>
              <w:rFonts w:ascii="Times New Roman" w:hAnsi="Times New Roman" w:cs="Times New Roman"/>
            </w:rPr>
          </w:rPrChange>
        </w:rPr>
        <w:t xml:space="preserve"> </w:t>
      </w:r>
      <w:del w:id="18" w:author="Nick Smith" w:date="2023-12-08T13:42:00Z">
        <w:r w:rsidRPr="003938E3" w:rsidDel="00FE25A6">
          <w:rPr>
            <w:rFonts w:ascii="Times New Roman" w:hAnsi="Times New Roman" w:cs="Times New Roman"/>
            <w:sz w:val="22"/>
            <w:szCs w:val="22"/>
            <w:rPrChange w:id="19" w:author="Nick Smith" w:date="2023-12-08T13:46:00Z">
              <w:rPr>
                <w:rFonts w:ascii="Times New Roman" w:hAnsi="Times New Roman" w:cs="Times New Roman"/>
              </w:rPr>
            </w:rPrChange>
          </w:rPr>
          <w:delText xml:space="preserve">accompanied by </w:delText>
        </w:r>
      </w:del>
      <w:r w:rsidRPr="003938E3">
        <w:rPr>
          <w:rFonts w:ascii="Times New Roman" w:hAnsi="Times New Roman" w:cs="Times New Roman"/>
          <w:sz w:val="22"/>
          <w:szCs w:val="22"/>
          <w:rPrChange w:id="20" w:author="Nick Smith" w:date="2023-12-08T13:46:00Z">
            <w:rPr>
              <w:rFonts w:ascii="Times New Roman" w:hAnsi="Times New Roman" w:cs="Times New Roman"/>
            </w:rPr>
          </w:rPrChange>
        </w:rPr>
        <w:t>three tables and one figure</w:t>
      </w:r>
      <w:del w:id="21" w:author="Nick Smith" w:date="2023-12-08T13:42:00Z">
        <w:r w:rsidRPr="003938E3" w:rsidDel="00FE25A6">
          <w:rPr>
            <w:rFonts w:ascii="Times New Roman" w:hAnsi="Times New Roman" w:cs="Times New Roman"/>
            <w:sz w:val="22"/>
            <w:szCs w:val="22"/>
            <w:rPrChange w:id="22" w:author="Nick Smith" w:date="2023-12-08T13:46:00Z">
              <w:rPr>
                <w:rFonts w:ascii="Times New Roman" w:hAnsi="Times New Roman" w:cs="Times New Roman"/>
              </w:rPr>
            </w:rPrChange>
          </w:rPr>
          <w:delText xml:space="preserve"> as supplemental material</w:delText>
        </w:r>
      </w:del>
      <w:r w:rsidRPr="003938E3">
        <w:rPr>
          <w:rFonts w:ascii="Times New Roman" w:hAnsi="Times New Roman" w:cs="Times New Roman"/>
          <w:sz w:val="22"/>
          <w:szCs w:val="22"/>
          <w:rPrChange w:id="23" w:author="Nick Smith" w:date="2023-12-08T13:46:00Z">
            <w:rPr>
              <w:rFonts w:ascii="Times New Roman" w:hAnsi="Times New Roman" w:cs="Times New Roman"/>
            </w:rPr>
          </w:rPrChange>
        </w:rPr>
        <w:t>.</w:t>
      </w:r>
    </w:p>
    <w:p w14:paraId="7138EC2E" w14:textId="01EBE4C6" w:rsidR="002663DA" w:rsidRPr="003938E3" w:rsidRDefault="00DE5FB9" w:rsidP="00130DD7">
      <w:pPr>
        <w:spacing w:after="120"/>
        <w:rPr>
          <w:rFonts w:ascii="Times New Roman" w:hAnsi="Times New Roman" w:cs="Times New Roman"/>
          <w:sz w:val="22"/>
          <w:szCs w:val="22"/>
          <w:rPrChange w:id="24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sz w:val="22"/>
          <w:szCs w:val="22"/>
          <w:rPrChange w:id="25" w:author="Nick Smith" w:date="2023-12-08T13:46:00Z">
            <w:rPr>
              <w:rFonts w:ascii="Times New Roman" w:hAnsi="Times New Roman" w:cs="Times New Roman"/>
            </w:rPr>
          </w:rPrChange>
        </w:rPr>
        <w:t xml:space="preserve">This manuscript details results from a greenhouse experiment </w:t>
      </w:r>
      <w:r w:rsidR="0063572B" w:rsidRPr="003938E3">
        <w:rPr>
          <w:rFonts w:ascii="Times New Roman" w:hAnsi="Times New Roman" w:cs="Times New Roman"/>
          <w:sz w:val="22"/>
          <w:szCs w:val="22"/>
          <w:rPrChange w:id="26" w:author="Nick Smith" w:date="2023-12-08T13:46:00Z">
            <w:rPr>
              <w:rFonts w:ascii="Times New Roman" w:hAnsi="Times New Roman" w:cs="Times New Roman"/>
            </w:rPr>
          </w:rPrChange>
        </w:rPr>
        <w:t>where</w:t>
      </w:r>
      <w:r w:rsidRPr="003938E3">
        <w:rPr>
          <w:rFonts w:ascii="Times New Roman" w:hAnsi="Times New Roman" w:cs="Times New Roman"/>
          <w:sz w:val="22"/>
          <w:szCs w:val="22"/>
          <w:rPrChange w:id="27" w:author="Nick Smith" w:date="2023-12-08T13:46:00Z">
            <w:rPr>
              <w:rFonts w:ascii="Times New Roman" w:hAnsi="Times New Roman" w:cs="Times New Roman"/>
            </w:rPr>
          </w:rPrChange>
        </w:rPr>
        <w:t xml:space="preserve"> soybean (</w:t>
      </w:r>
      <w:r w:rsidRPr="003938E3">
        <w:rPr>
          <w:rFonts w:ascii="Times New Roman" w:hAnsi="Times New Roman" w:cs="Times New Roman"/>
          <w:i/>
          <w:iCs/>
          <w:sz w:val="22"/>
          <w:szCs w:val="22"/>
          <w:rPrChange w:id="28" w:author="Nick Smith" w:date="2023-12-08T13:46:00Z">
            <w:rPr>
              <w:rFonts w:ascii="Times New Roman" w:hAnsi="Times New Roman" w:cs="Times New Roman"/>
              <w:i/>
              <w:iCs/>
            </w:rPr>
          </w:rPrChange>
        </w:rPr>
        <w:t xml:space="preserve">Glycine max </w:t>
      </w:r>
      <w:r w:rsidRPr="003938E3">
        <w:rPr>
          <w:rFonts w:ascii="Times New Roman" w:hAnsi="Times New Roman" w:cs="Times New Roman"/>
          <w:sz w:val="22"/>
          <w:szCs w:val="22"/>
          <w:rPrChange w:id="29" w:author="Nick Smith" w:date="2023-12-08T13:46:00Z">
            <w:rPr>
              <w:rFonts w:ascii="Times New Roman" w:hAnsi="Times New Roman" w:cs="Times New Roman"/>
            </w:rPr>
          </w:rPrChange>
        </w:rPr>
        <w:t>L. (</w:t>
      </w:r>
      <w:proofErr w:type="spellStart"/>
      <w:r w:rsidRPr="003938E3">
        <w:rPr>
          <w:rFonts w:ascii="Times New Roman" w:hAnsi="Times New Roman" w:cs="Times New Roman"/>
          <w:sz w:val="22"/>
          <w:szCs w:val="22"/>
          <w:rPrChange w:id="30" w:author="Nick Smith" w:date="2023-12-08T13:46:00Z">
            <w:rPr>
              <w:rFonts w:ascii="Times New Roman" w:hAnsi="Times New Roman" w:cs="Times New Roman"/>
            </w:rPr>
          </w:rPrChange>
        </w:rPr>
        <w:t>Merr</w:t>
      </w:r>
      <w:proofErr w:type="spellEnd"/>
      <w:r w:rsidRPr="003938E3">
        <w:rPr>
          <w:rFonts w:ascii="Times New Roman" w:hAnsi="Times New Roman" w:cs="Times New Roman"/>
          <w:sz w:val="22"/>
          <w:szCs w:val="22"/>
          <w:rPrChange w:id="31" w:author="Nick Smith" w:date="2023-12-08T13:46:00Z">
            <w:rPr>
              <w:rFonts w:ascii="Times New Roman" w:hAnsi="Times New Roman" w:cs="Times New Roman"/>
            </w:rPr>
          </w:rPrChange>
        </w:rPr>
        <w:t xml:space="preserve">)) seedlings </w:t>
      </w:r>
      <w:r w:rsidR="0063572B" w:rsidRPr="003938E3">
        <w:rPr>
          <w:rFonts w:ascii="Times New Roman" w:hAnsi="Times New Roman" w:cs="Times New Roman"/>
          <w:sz w:val="22"/>
          <w:szCs w:val="22"/>
          <w:rPrChange w:id="32" w:author="Nick Smith" w:date="2023-12-08T13:46:00Z">
            <w:rPr>
              <w:rFonts w:ascii="Times New Roman" w:hAnsi="Times New Roman" w:cs="Times New Roman"/>
            </w:rPr>
          </w:rPrChange>
        </w:rPr>
        <w:t xml:space="preserve">were grown </w:t>
      </w:r>
      <w:r w:rsidRPr="003938E3">
        <w:rPr>
          <w:rFonts w:ascii="Times New Roman" w:hAnsi="Times New Roman" w:cs="Times New Roman"/>
          <w:sz w:val="22"/>
          <w:szCs w:val="22"/>
          <w:rPrChange w:id="33" w:author="Nick Smith" w:date="2023-12-08T13:46:00Z">
            <w:rPr>
              <w:rFonts w:ascii="Times New Roman" w:hAnsi="Times New Roman" w:cs="Times New Roman"/>
            </w:rPr>
          </w:rPrChange>
        </w:rPr>
        <w:t xml:space="preserve">under full factorial combinations of </w:t>
      </w:r>
      <w:del w:id="34" w:author="Nick Smith" w:date="2023-12-08T13:42:00Z">
        <w:r w:rsidRPr="003938E3" w:rsidDel="00FE25A6">
          <w:rPr>
            <w:rFonts w:ascii="Times New Roman" w:hAnsi="Times New Roman" w:cs="Times New Roman"/>
            <w:sz w:val="22"/>
            <w:szCs w:val="22"/>
            <w:rPrChange w:id="35" w:author="Nick Smith" w:date="2023-12-08T13:46:00Z">
              <w:rPr>
                <w:rFonts w:ascii="Times New Roman" w:hAnsi="Times New Roman" w:cs="Times New Roman"/>
              </w:rPr>
            </w:rPrChange>
          </w:rPr>
          <w:delText xml:space="preserve">two </w:delText>
        </w:r>
      </w:del>
      <w:r w:rsidRPr="003938E3">
        <w:rPr>
          <w:rFonts w:ascii="Times New Roman" w:hAnsi="Times New Roman" w:cs="Times New Roman"/>
          <w:sz w:val="22"/>
          <w:szCs w:val="22"/>
          <w:rPrChange w:id="36" w:author="Nick Smith" w:date="2023-12-08T13:46:00Z">
            <w:rPr>
              <w:rFonts w:ascii="Times New Roman" w:hAnsi="Times New Roman" w:cs="Times New Roman"/>
            </w:rPr>
          </w:rPrChange>
        </w:rPr>
        <w:t>nitrogen fertilization</w:t>
      </w:r>
      <w:ins w:id="37" w:author="Nick Smith" w:date="2023-12-08T13:42:00Z">
        <w:r w:rsidR="00FE25A6" w:rsidRPr="003938E3">
          <w:rPr>
            <w:rFonts w:ascii="Times New Roman" w:hAnsi="Times New Roman" w:cs="Times New Roman"/>
            <w:sz w:val="22"/>
            <w:szCs w:val="22"/>
            <w:rPrChange w:id="38" w:author="Nick Smith" w:date="2023-12-08T13:46:00Z">
              <w:rPr>
                <w:rFonts w:ascii="Times New Roman" w:hAnsi="Times New Roman" w:cs="Times New Roman"/>
              </w:rPr>
            </w:rPrChange>
          </w:rPr>
          <w:t xml:space="preserve"> (two levels)</w:t>
        </w:r>
      </w:ins>
      <w:r w:rsidRPr="003938E3">
        <w:rPr>
          <w:rFonts w:ascii="Times New Roman" w:hAnsi="Times New Roman" w:cs="Times New Roman"/>
          <w:sz w:val="22"/>
          <w:szCs w:val="22"/>
          <w:rPrChange w:id="39" w:author="Nick Smith" w:date="2023-12-08T13:46:00Z">
            <w:rPr>
              <w:rFonts w:ascii="Times New Roman" w:hAnsi="Times New Roman" w:cs="Times New Roman"/>
            </w:rPr>
          </w:rPrChange>
        </w:rPr>
        <w:t xml:space="preserve"> and</w:t>
      </w:r>
      <w:ins w:id="40" w:author="Nick Smith" w:date="2023-12-08T13:43:00Z">
        <w:r w:rsidR="00FE25A6" w:rsidRPr="003938E3">
          <w:rPr>
            <w:rFonts w:ascii="Times New Roman" w:hAnsi="Times New Roman" w:cs="Times New Roman"/>
            <w:sz w:val="22"/>
            <w:szCs w:val="22"/>
            <w:rPrChange w:id="41" w:author="Nick Smith" w:date="2023-12-08T13:46:00Z">
              <w:rPr>
                <w:rFonts w:ascii="Times New Roman" w:hAnsi="Times New Roman" w:cs="Times New Roman"/>
              </w:rPr>
            </w:rPrChange>
          </w:rPr>
          <w:t xml:space="preserve"> nitrogen</w:t>
        </w:r>
      </w:ins>
      <w:ins w:id="42" w:author="Nick Smith" w:date="2023-12-08T13:44:00Z">
        <w:r w:rsidR="00FE25A6" w:rsidRPr="003938E3">
          <w:rPr>
            <w:rFonts w:ascii="Times New Roman" w:hAnsi="Times New Roman" w:cs="Times New Roman"/>
            <w:sz w:val="22"/>
            <w:szCs w:val="22"/>
            <w:rPrChange w:id="43" w:author="Nick Smith" w:date="2023-12-08T13:46:00Z">
              <w:rPr>
                <w:rFonts w:ascii="Times New Roman" w:hAnsi="Times New Roman" w:cs="Times New Roman"/>
              </w:rPr>
            </w:rPrChange>
          </w:rPr>
          <w:t>-</w:t>
        </w:r>
      </w:ins>
      <w:ins w:id="44" w:author="Nick Smith" w:date="2023-12-08T13:43:00Z">
        <w:r w:rsidR="00FE25A6" w:rsidRPr="003938E3">
          <w:rPr>
            <w:rFonts w:ascii="Times New Roman" w:hAnsi="Times New Roman" w:cs="Times New Roman"/>
            <w:sz w:val="22"/>
            <w:szCs w:val="22"/>
            <w:rPrChange w:id="45" w:author="Nick Smith" w:date="2023-12-08T13:46:00Z">
              <w:rPr>
                <w:rFonts w:ascii="Times New Roman" w:hAnsi="Times New Roman" w:cs="Times New Roman"/>
              </w:rPr>
            </w:rPrChange>
          </w:rPr>
          <w:t>fixing bacteria</w:t>
        </w:r>
      </w:ins>
      <w:r w:rsidRPr="003938E3">
        <w:rPr>
          <w:rFonts w:ascii="Times New Roman" w:hAnsi="Times New Roman" w:cs="Times New Roman"/>
          <w:sz w:val="22"/>
          <w:szCs w:val="22"/>
          <w:rPrChange w:id="46" w:author="Nick Smith" w:date="2023-12-08T13:46:00Z">
            <w:rPr>
              <w:rFonts w:ascii="Times New Roman" w:hAnsi="Times New Roman" w:cs="Times New Roman"/>
            </w:rPr>
          </w:rPrChange>
        </w:rPr>
        <w:t xml:space="preserve"> </w:t>
      </w:r>
      <w:del w:id="47" w:author="Nick Smith" w:date="2023-12-08T13:43:00Z">
        <w:r w:rsidRPr="003938E3" w:rsidDel="00FE25A6">
          <w:rPr>
            <w:rFonts w:ascii="Times New Roman" w:hAnsi="Times New Roman" w:cs="Times New Roman"/>
            <w:sz w:val="22"/>
            <w:szCs w:val="22"/>
            <w:rPrChange w:id="48" w:author="Nick Smith" w:date="2023-12-08T13:46:00Z">
              <w:rPr>
                <w:rFonts w:ascii="Times New Roman" w:hAnsi="Times New Roman" w:cs="Times New Roman"/>
              </w:rPr>
            </w:rPrChange>
          </w:rPr>
          <w:delText xml:space="preserve">two </w:delText>
        </w:r>
      </w:del>
      <w:r w:rsidRPr="003938E3">
        <w:rPr>
          <w:rFonts w:ascii="Times New Roman" w:hAnsi="Times New Roman" w:cs="Times New Roman"/>
          <w:sz w:val="22"/>
          <w:szCs w:val="22"/>
          <w:rPrChange w:id="49" w:author="Nick Smith" w:date="2023-12-08T13:46:00Z">
            <w:rPr>
              <w:rFonts w:ascii="Times New Roman" w:hAnsi="Times New Roman" w:cs="Times New Roman"/>
            </w:rPr>
          </w:rPrChange>
        </w:rPr>
        <w:t>inoculation</w:t>
      </w:r>
      <w:ins w:id="50" w:author="Nick Smith" w:date="2023-12-08T13:43:00Z">
        <w:r w:rsidR="00FE25A6" w:rsidRPr="003938E3">
          <w:rPr>
            <w:rFonts w:ascii="Times New Roman" w:hAnsi="Times New Roman" w:cs="Times New Roman"/>
            <w:sz w:val="22"/>
            <w:szCs w:val="22"/>
            <w:rPrChange w:id="51" w:author="Nick Smith" w:date="2023-12-08T13:46:00Z">
              <w:rPr>
                <w:rFonts w:ascii="Times New Roman" w:hAnsi="Times New Roman" w:cs="Times New Roman"/>
              </w:rPr>
            </w:rPrChange>
          </w:rPr>
          <w:t xml:space="preserve"> (two levels)</w:t>
        </w:r>
      </w:ins>
      <w:r w:rsidRPr="003938E3">
        <w:rPr>
          <w:rFonts w:ascii="Times New Roman" w:hAnsi="Times New Roman" w:cs="Times New Roman"/>
          <w:sz w:val="22"/>
          <w:szCs w:val="22"/>
          <w:rPrChange w:id="52" w:author="Nick Smith" w:date="2023-12-08T13:46:00Z">
            <w:rPr>
              <w:rFonts w:ascii="Times New Roman" w:hAnsi="Times New Roman" w:cs="Times New Roman"/>
            </w:rPr>
          </w:rPrChange>
        </w:rPr>
        <w:t xml:space="preserve"> treatments. The purpose of the experiment was to understand interactive effects of soil nitrogen availability and symbiotic nitrogen fixation on plant carbon costs to acquire nitrogen. </w:t>
      </w:r>
      <w:r w:rsidR="00456242" w:rsidRPr="003938E3">
        <w:rPr>
          <w:rFonts w:ascii="Times New Roman" w:hAnsi="Times New Roman" w:cs="Times New Roman"/>
          <w:sz w:val="22"/>
          <w:szCs w:val="22"/>
          <w:rPrChange w:id="53" w:author="Nick Smith" w:date="2023-12-08T13:46:00Z">
            <w:rPr>
              <w:rFonts w:ascii="Times New Roman" w:hAnsi="Times New Roman" w:cs="Times New Roman"/>
            </w:rPr>
          </w:rPrChange>
        </w:rPr>
        <w:t>A pr</w:t>
      </w:r>
      <w:r w:rsidRPr="003938E3">
        <w:rPr>
          <w:rFonts w:ascii="Times New Roman" w:hAnsi="Times New Roman" w:cs="Times New Roman"/>
          <w:sz w:val="22"/>
          <w:szCs w:val="22"/>
          <w:rPrChange w:id="54" w:author="Nick Smith" w:date="2023-12-08T13:46:00Z">
            <w:rPr>
              <w:rFonts w:ascii="Times New Roman" w:hAnsi="Times New Roman" w:cs="Times New Roman"/>
            </w:rPr>
          </w:rPrChange>
        </w:rPr>
        <w:t>evious stud</w:t>
      </w:r>
      <w:r w:rsidR="00456242" w:rsidRPr="003938E3">
        <w:rPr>
          <w:rFonts w:ascii="Times New Roman" w:hAnsi="Times New Roman" w:cs="Times New Roman"/>
          <w:sz w:val="22"/>
          <w:szCs w:val="22"/>
          <w:rPrChange w:id="55" w:author="Nick Smith" w:date="2023-12-08T13:46:00Z">
            <w:rPr>
              <w:rFonts w:ascii="Times New Roman" w:hAnsi="Times New Roman" w:cs="Times New Roman"/>
            </w:rPr>
          </w:rPrChange>
        </w:rPr>
        <w:t xml:space="preserve">y published by </w:t>
      </w:r>
      <w:del w:id="56" w:author="Nick Smith" w:date="2023-12-08T13:43:00Z">
        <w:r w:rsidR="00456242" w:rsidRPr="003938E3" w:rsidDel="00FE25A6">
          <w:rPr>
            <w:rFonts w:ascii="Times New Roman" w:hAnsi="Times New Roman" w:cs="Times New Roman"/>
            <w:sz w:val="22"/>
            <w:szCs w:val="22"/>
            <w:rPrChange w:id="57" w:author="Nick Smith" w:date="2023-12-08T13:46:00Z">
              <w:rPr>
                <w:rFonts w:ascii="Times New Roman" w:hAnsi="Times New Roman" w:cs="Times New Roman"/>
              </w:rPr>
            </w:rPrChange>
          </w:rPr>
          <w:delText>the authors</w:delText>
        </w:r>
      </w:del>
      <w:ins w:id="58" w:author="Nick Smith" w:date="2023-12-08T13:43:00Z">
        <w:r w:rsidR="00FE25A6" w:rsidRPr="003938E3">
          <w:rPr>
            <w:rFonts w:ascii="Times New Roman" w:hAnsi="Times New Roman" w:cs="Times New Roman"/>
            <w:sz w:val="22"/>
            <w:szCs w:val="22"/>
            <w:rPrChange w:id="59" w:author="Nick Smith" w:date="2023-12-08T13:46:00Z">
              <w:rPr>
                <w:rFonts w:ascii="Times New Roman" w:hAnsi="Times New Roman" w:cs="Times New Roman"/>
              </w:rPr>
            </w:rPrChange>
          </w:rPr>
          <w:t>our group</w:t>
        </w:r>
      </w:ins>
      <w:r w:rsidR="00456242" w:rsidRPr="003938E3">
        <w:rPr>
          <w:rFonts w:ascii="Times New Roman" w:hAnsi="Times New Roman" w:cs="Times New Roman"/>
          <w:sz w:val="22"/>
          <w:szCs w:val="22"/>
          <w:rPrChange w:id="60" w:author="Nick Smith" w:date="2023-12-08T13:46:00Z">
            <w:rPr>
              <w:rFonts w:ascii="Times New Roman" w:hAnsi="Times New Roman" w:cs="Times New Roman"/>
            </w:rPr>
          </w:rPrChange>
        </w:rPr>
        <w:t xml:space="preserve"> indicate</w:t>
      </w:r>
      <w:r w:rsidR="0063572B" w:rsidRPr="003938E3">
        <w:rPr>
          <w:rFonts w:ascii="Times New Roman" w:hAnsi="Times New Roman" w:cs="Times New Roman"/>
          <w:sz w:val="22"/>
          <w:szCs w:val="22"/>
          <w:rPrChange w:id="61" w:author="Nick Smith" w:date="2023-12-08T13:46:00Z">
            <w:rPr>
              <w:rFonts w:ascii="Times New Roman" w:hAnsi="Times New Roman" w:cs="Times New Roman"/>
            </w:rPr>
          </w:rPrChange>
        </w:rPr>
        <w:t>d</w:t>
      </w:r>
      <w:r w:rsidRPr="003938E3">
        <w:rPr>
          <w:rFonts w:ascii="Times New Roman" w:hAnsi="Times New Roman" w:cs="Times New Roman"/>
          <w:sz w:val="22"/>
          <w:szCs w:val="22"/>
          <w:rPrChange w:id="62" w:author="Nick Smith" w:date="2023-12-08T13:46:00Z">
            <w:rPr>
              <w:rFonts w:ascii="Times New Roman" w:hAnsi="Times New Roman" w:cs="Times New Roman"/>
            </w:rPr>
          </w:rPrChange>
        </w:rPr>
        <w:t xml:space="preserve"> that carbon costs to acquire nitrogen decrease</w:t>
      </w:r>
      <w:r w:rsidR="0063572B" w:rsidRPr="003938E3">
        <w:rPr>
          <w:rFonts w:ascii="Times New Roman" w:hAnsi="Times New Roman" w:cs="Times New Roman"/>
          <w:sz w:val="22"/>
          <w:szCs w:val="22"/>
          <w:rPrChange w:id="63" w:author="Nick Smith" w:date="2023-12-08T13:46:00Z">
            <w:rPr>
              <w:rFonts w:ascii="Times New Roman" w:hAnsi="Times New Roman" w:cs="Times New Roman"/>
            </w:rPr>
          </w:rPrChange>
        </w:rPr>
        <w:t>d</w:t>
      </w:r>
      <w:r w:rsidRPr="003938E3">
        <w:rPr>
          <w:rFonts w:ascii="Times New Roman" w:hAnsi="Times New Roman" w:cs="Times New Roman"/>
          <w:sz w:val="22"/>
          <w:szCs w:val="22"/>
          <w:rPrChange w:id="64" w:author="Nick Smith" w:date="2023-12-08T13:46:00Z">
            <w:rPr>
              <w:rFonts w:ascii="Times New Roman" w:hAnsi="Times New Roman" w:cs="Times New Roman"/>
            </w:rPr>
          </w:rPrChange>
        </w:rPr>
        <w:t xml:space="preserve"> with increasing soil nitrogen availability and that these responses </w:t>
      </w:r>
      <w:r w:rsidR="0063572B" w:rsidRPr="003938E3">
        <w:rPr>
          <w:rFonts w:ascii="Times New Roman" w:hAnsi="Times New Roman" w:cs="Times New Roman"/>
          <w:sz w:val="22"/>
          <w:szCs w:val="22"/>
          <w:rPrChange w:id="65" w:author="Nick Smith" w:date="2023-12-08T13:46:00Z">
            <w:rPr>
              <w:rFonts w:ascii="Times New Roman" w:hAnsi="Times New Roman" w:cs="Times New Roman"/>
            </w:rPr>
          </w:rPrChange>
        </w:rPr>
        <w:t>we</w:t>
      </w:r>
      <w:r w:rsidRPr="003938E3">
        <w:rPr>
          <w:rFonts w:ascii="Times New Roman" w:hAnsi="Times New Roman" w:cs="Times New Roman"/>
          <w:sz w:val="22"/>
          <w:szCs w:val="22"/>
          <w:rPrChange w:id="66" w:author="Nick Smith" w:date="2023-12-08T13:46:00Z">
            <w:rPr>
              <w:rFonts w:ascii="Times New Roman" w:hAnsi="Times New Roman" w:cs="Times New Roman"/>
            </w:rPr>
          </w:rPrChange>
        </w:rPr>
        <w:t xml:space="preserve">re </w:t>
      </w:r>
      <w:r w:rsidR="00B378BC" w:rsidRPr="003938E3">
        <w:rPr>
          <w:rFonts w:ascii="Times New Roman" w:hAnsi="Times New Roman" w:cs="Times New Roman"/>
          <w:sz w:val="22"/>
          <w:szCs w:val="22"/>
          <w:rPrChange w:id="67" w:author="Nick Smith" w:date="2023-12-08T13:46:00Z">
            <w:rPr>
              <w:rFonts w:ascii="Times New Roman" w:hAnsi="Times New Roman" w:cs="Times New Roman"/>
            </w:rPr>
          </w:rPrChange>
        </w:rPr>
        <w:t>weaker in a</w:t>
      </w:r>
      <w:r w:rsidRPr="003938E3">
        <w:rPr>
          <w:rFonts w:ascii="Times New Roman" w:hAnsi="Times New Roman" w:cs="Times New Roman"/>
          <w:sz w:val="22"/>
          <w:szCs w:val="22"/>
          <w:rPrChange w:id="68" w:author="Nick Smith" w:date="2023-12-08T13:46:00Z">
            <w:rPr>
              <w:rFonts w:ascii="Times New Roman" w:hAnsi="Times New Roman" w:cs="Times New Roman"/>
            </w:rPr>
          </w:rPrChange>
        </w:rPr>
        <w:t xml:space="preserve"> species that form</w:t>
      </w:r>
      <w:del w:id="69" w:author="Nick Smith" w:date="2023-12-08T13:44:00Z">
        <w:r w:rsidR="00B378BC" w:rsidRPr="003938E3" w:rsidDel="00FE25A6">
          <w:rPr>
            <w:rFonts w:ascii="Times New Roman" w:hAnsi="Times New Roman" w:cs="Times New Roman"/>
            <w:sz w:val="22"/>
            <w:szCs w:val="22"/>
            <w:rPrChange w:id="70" w:author="Nick Smith" w:date="2023-12-08T13:46:00Z">
              <w:rPr>
                <w:rFonts w:ascii="Times New Roman" w:hAnsi="Times New Roman" w:cs="Times New Roman"/>
              </w:rPr>
            </w:rPrChange>
          </w:rPr>
          <w:delText>s</w:delText>
        </w:r>
      </w:del>
      <w:r w:rsidRPr="003938E3">
        <w:rPr>
          <w:rFonts w:ascii="Times New Roman" w:hAnsi="Times New Roman" w:cs="Times New Roman"/>
          <w:sz w:val="22"/>
          <w:szCs w:val="22"/>
          <w:rPrChange w:id="71" w:author="Nick Smith" w:date="2023-12-08T13:46:00Z">
            <w:rPr>
              <w:rFonts w:ascii="Times New Roman" w:hAnsi="Times New Roman" w:cs="Times New Roman"/>
            </w:rPr>
          </w:rPrChange>
        </w:rPr>
        <w:t xml:space="preserve"> associations with nitrogen-</w:t>
      </w:r>
      <w:r w:rsidR="00456242" w:rsidRPr="003938E3">
        <w:rPr>
          <w:rFonts w:ascii="Times New Roman" w:hAnsi="Times New Roman" w:cs="Times New Roman"/>
          <w:sz w:val="22"/>
          <w:szCs w:val="22"/>
          <w:rPrChange w:id="72" w:author="Nick Smith" w:date="2023-12-08T13:46:00Z">
            <w:rPr>
              <w:rFonts w:ascii="Times New Roman" w:hAnsi="Times New Roman" w:cs="Times New Roman"/>
            </w:rPr>
          </w:rPrChange>
        </w:rPr>
        <w:t>fixing</w:t>
      </w:r>
      <w:r w:rsidRPr="003938E3">
        <w:rPr>
          <w:rFonts w:ascii="Times New Roman" w:hAnsi="Times New Roman" w:cs="Times New Roman"/>
          <w:sz w:val="22"/>
          <w:szCs w:val="22"/>
          <w:rPrChange w:id="73" w:author="Nick Smith" w:date="2023-12-08T13:46:00Z">
            <w:rPr>
              <w:rFonts w:ascii="Times New Roman" w:hAnsi="Times New Roman" w:cs="Times New Roman"/>
            </w:rPr>
          </w:rPrChange>
        </w:rPr>
        <w:t xml:space="preserve"> bacteria</w:t>
      </w:r>
      <w:r w:rsidR="0063572B" w:rsidRPr="003938E3">
        <w:rPr>
          <w:rFonts w:ascii="Times New Roman" w:hAnsi="Times New Roman" w:cs="Times New Roman"/>
          <w:sz w:val="22"/>
          <w:szCs w:val="22"/>
          <w:rPrChange w:id="74" w:author="Nick Smith" w:date="2023-12-08T13:46:00Z">
            <w:rPr>
              <w:rFonts w:ascii="Times New Roman" w:hAnsi="Times New Roman" w:cs="Times New Roman"/>
            </w:rPr>
          </w:rPrChange>
        </w:rPr>
        <w:t xml:space="preserve"> (Perkowski et al. 2021)</w:t>
      </w:r>
      <w:r w:rsidRPr="003938E3">
        <w:rPr>
          <w:rFonts w:ascii="Times New Roman" w:hAnsi="Times New Roman" w:cs="Times New Roman"/>
          <w:sz w:val="22"/>
          <w:szCs w:val="22"/>
          <w:rPrChange w:id="75" w:author="Nick Smith" w:date="2023-12-08T13:46:00Z">
            <w:rPr>
              <w:rFonts w:ascii="Times New Roman" w:hAnsi="Times New Roman" w:cs="Times New Roman"/>
            </w:rPr>
          </w:rPrChange>
        </w:rPr>
        <w:t>.</w:t>
      </w:r>
      <w:r w:rsidR="00456242" w:rsidRPr="003938E3">
        <w:rPr>
          <w:rFonts w:ascii="Times New Roman" w:hAnsi="Times New Roman" w:cs="Times New Roman"/>
          <w:sz w:val="22"/>
          <w:szCs w:val="22"/>
          <w:rPrChange w:id="76" w:author="Nick Smith" w:date="2023-12-08T13:46:00Z">
            <w:rPr>
              <w:rFonts w:ascii="Times New Roman" w:hAnsi="Times New Roman" w:cs="Times New Roman"/>
            </w:rPr>
          </w:rPrChange>
        </w:rPr>
        <w:t xml:space="preserve"> These patterns were driven by </w:t>
      </w:r>
      <w:r w:rsidR="00206BE4" w:rsidRPr="003938E3">
        <w:rPr>
          <w:rFonts w:ascii="Times New Roman" w:hAnsi="Times New Roman" w:cs="Times New Roman"/>
          <w:sz w:val="22"/>
          <w:szCs w:val="22"/>
          <w:rPrChange w:id="77" w:author="Nick Smith" w:date="2023-12-08T13:46:00Z">
            <w:rPr>
              <w:rFonts w:ascii="Times New Roman" w:hAnsi="Times New Roman" w:cs="Times New Roman"/>
            </w:rPr>
          </w:rPrChange>
        </w:rPr>
        <w:t>reduced</w:t>
      </w:r>
      <w:r w:rsidR="00456242" w:rsidRPr="003938E3">
        <w:rPr>
          <w:rFonts w:ascii="Times New Roman" w:hAnsi="Times New Roman" w:cs="Times New Roman"/>
          <w:sz w:val="22"/>
          <w:szCs w:val="22"/>
          <w:rPrChange w:id="78" w:author="Nick Smith" w:date="2023-12-08T13:46:00Z">
            <w:rPr>
              <w:rFonts w:ascii="Times New Roman" w:hAnsi="Times New Roman" w:cs="Times New Roman"/>
            </w:rPr>
          </w:rPrChange>
        </w:rPr>
        <w:t xml:space="preserve"> carbon costs to acquire nitrogen in </w:t>
      </w:r>
      <w:r w:rsidR="00B378BC" w:rsidRPr="003938E3">
        <w:rPr>
          <w:rFonts w:ascii="Times New Roman" w:hAnsi="Times New Roman" w:cs="Times New Roman"/>
          <w:sz w:val="22"/>
          <w:szCs w:val="22"/>
          <w:rPrChange w:id="79" w:author="Nick Smith" w:date="2023-12-08T13:46:00Z">
            <w:rPr>
              <w:rFonts w:ascii="Times New Roman" w:hAnsi="Times New Roman" w:cs="Times New Roman"/>
            </w:rPr>
          </w:rPrChange>
        </w:rPr>
        <w:t xml:space="preserve">the </w:t>
      </w:r>
      <w:r w:rsidR="00456242" w:rsidRPr="003938E3">
        <w:rPr>
          <w:rFonts w:ascii="Times New Roman" w:hAnsi="Times New Roman" w:cs="Times New Roman"/>
          <w:sz w:val="22"/>
          <w:szCs w:val="22"/>
          <w:rPrChange w:id="80" w:author="Nick Smith" w:date="2023-12-08T13:46:00Z">
            <w:rPr>
              <w:rFonts w:ascii="Times New Roman" w:hAnsi="Times New Roman" w:cs="Times New Roman"/>
            </w:rPr>
          </w:rPrChange>
        </w:rPr>
        <w:t xml:space="preserve">nitrogen-fixing species under low fertilization that diminished with increasing fertilization as investment in symbiotic nitrogen fixation decreased. </w:t>
      </w:r>
      <w:r w:rsidR="0063572B" w:rsidRPr="003938E3">
        <w:rPr>
          <w:rFonts w:ascii="Times New Roman" w:hAnsi="Times New Roman" w:cs="Times New Roman"/>
          <w:sz w:val="22"/>
          <w:szCs w:val="22"/>
          <w:rPrChange w:id="81" w:author="Nick Smith" w:date="2023-12-08T13:46:00Z">
            <w:rPr>
              <w:rFonts w:ascii="Times New Roman" w:hAnsi="Times New Roman" w:cs="Times New Roman"/>
            </w:rPr>
          </w:rPrChange>
        </w:rPr>
        <w:t xml:space="preserve">While </w:t>
      </w:r>
      <w:del w:id="82" w:author="Nick Smith" w:date="2023-12-08T13:44:00Z">
        <w:r w:rsidR="0063572B" w:rsidRPr="003938E3" w:rsidDel="00FE25A6">
          <w:rPr>
            <w:rFonts w:ascii="Times New Roman" w:hAnsi="Times New Roman" w:cs="Times New Roman"/>
            <w:sz w:val="22"/>
            <w:szCs w:val="22"/>
            <w:rPrChange w:id="83" w:author="Nick Smith" w:date="2023-12-08T13:46:00Z">
              <w:rPr>
                <w:rFonts w:ascii="Times New Roman" w:hAnsi="Times New Roman" w:cs="Times New Roman"/>
              </w:rPr>
            </w:rPrChange>
          </w:rPr>
          <w:delText>the authors</w:delText>
        </w:r>
      </w:del>
      <w:ins w:id="84" w:author="Nick Smith" w:date="2023-12-08T13:44:00Z">
        <w:r w:rsidR="00FE25A6" w:rsidRPr="003938E3">
          <w:rPr>
            <w:rFonts w:ascii="Times New Roman" w:hAnsi="Times New Roman" w:cs="Times New Roman"/>
            <w:sz w:val="22"/>
            <w:szCs w:val="22"/>
            <w:rPrChange w:id="85" w:author="Nick Smith" w:date="2023-12-08T13:46:00Z">
              <w:rPr>
                <w:rFonts w:ascii="Times New Roman" w:hAnsi="Times New Roman" w:cs="Times New Roman"/>
              </w:rPr>
            </w:rPrChange>
          </w:rPr>
          <w:t>we</w:t>
        </w:r>
      </w:ins>
      <w:r w:rsidR="0063572B" w:rsidRPr="003938E3">
        <w:rPr>
          <w:rFonts w:ascii="Times New Roman" w:hAnsi="Times New Roman" w:cs="Times New Roman"/>
          <w:sz w:val="22"/>
          <w:szCs w:val="22"/>
          <w:rPrChange w:id="86" w:author="Nick Smith" w:date="2023-12-08T13:46:00Z">
            <w:rPr>
              <w:rFonts w:ascii="Times New Roman" w:hAnsi="Times New Roman" w:cs="Times New Roman"/>
            </w:rPr>
          </w:rPrChange>
        </w:rPr>
        <w:t xml:space="preserve"> speculated that this </w:t>
      </w:r>
      <w:r w:rsidR="00AD2598" w:rsidRPr="003938E3">
        <w:rPr>
          <w:rFonts w:ascii="Times New Roman" w:hAnsi="Times New Roman" w:cs="Times New Roman"/>
          <w:sz w:val="22"/>
          <w:szCs w:val="22"/>
          <w:rPrChange w:id="87" w:author="Nick Smith" w:date="2023-12-08T13:46:00Z">
            <w:rPr>
              <w:rFonts w:ascii="Times New Roman" w:hAnsi="Times New Roman" w:cs="Times New Roman"/>
            </w:rPr>
          </w:rPrChange>
        </w:rPr>
        <w:t xml:space="preserve">result might be </w:t>
      </w:r>
      <w:r w:rsidR="0063572B" w:rsidRPr="003938E3">
        <w:rPr>
          <w:rFonts w:ascii="Times New Roman" w:hAnsi="Times New Roman" w:cs="Times New Roman"/>
          <w:sz w:val="22"/>
          <w:szCs w:val="22"/>
          <w:rPrChange w:id="88" w:author="Nick Smith" w:date="2023-12-08T13:46:00Z">
            <w:rPr>
              <w:rFonts w:ascii="Times New Roman" w:hAnsi="Times New Roman" w:cs="Times New Roman"/>
            </w:rPr>
          </w:rPrChange>
        </w:rPr>
        <w:t>due to a shift away from</w:t>
      </w:r>
      <w:r w:rsidR="002663DA" w:rsidRPr="003938E3">
        <w:rPr>
          <w:rFonts w:ascii="Times New Roman" w:hAnsi="Times New Roman" w:cs="Times New Roman"/>
          <w:sz w:val="22"/>
          <w:szCs w:val="22"/>
          <w:rPrChange w:id="89" w:author="Nick Smith" w:date="2023-12-08T13:46:00Z">
            <w:rPr>
              <w:rFonts w:ascii="Times New Roman" w:hAnsi="Times New Roman" w:cs="Times New Roman"/>
            </w:rPr>
          </w:rPrChange>
        </w:rPr>
        <w:t xml:space="preserve"> nitrogen uptake through</w:t>
      </w:r>
      <w:r w:rsidR="0063572B" w:rsidRPr="003938E3">
        <w:rPr>
          <w:rFonts w:ascii="Times New Roman" w:hAnsi="Times New Roman" w:cs="Times New Roman"/>
          <w:sz w:val="22"/>
          <w:szCs w:val="22"/>
          <w:rPrChange w:id="90" w:author="Nick Smith" w:date="2023-12-08T13:46:00Z">
            <w:rPr>
              <w:rFonts w:ascii="Times New Roman" w:hAnsi="Times New Roman" w:cs="Times New Roman"/>
            </w:rPr>
          </w:rPrChange>
        </w:rPr>
        <w:t xml:space="preserve"> symbiotic nitrogen fixation and toward direct uptake</w:t>
      </w:r>
      <w:r w:rsidR="002663DA" w:rsidRPr="003938E3">
        <w:rPr>
          <w:rFonts w:ascii="Times New Roman" w:hAnsi="Times New Roman" w:cs="Times New Roman"/>
          <w:sz w:val="22"/>
          <w:szCs w:val="22"/>
          <w:rPrChange w:id="91" w:author="Nick Smith" w:date="2023-12-08T13:46:00Z">
            <w:rPr>
              <w:rFonts w:ascii="Times New Roman" w:hAnsi="Times New Roman" w:cs="Times New Roman"/>
            </w:rPr>
          </w:rPrChange>
        </w:rPr>
        <w:t xml:space="preserve"> pathways</w:t>
      </w:r>
      <w:r w:rsidR="0063572B" w:rsidRPr="003938E3">
        <w:rPr>
          <w:rFonts w:ascii="Times New Roman" w:hAnsi="Times New Roman" w:cs="Times New Roman"/>
          <w:sz w:val="22"/>
          <w:szCs w:val="22"/>
          <w:rPrChange w:id="92" w:author="Nick Smith" w:date="2023-12-08T13:46:00Z">
            <w:rPr>
              <w:rFonts w:ascii="Times New Roman" w:hAnsi="Times New Roman" w:cs="Times New Roman"/>
            </w:rPr>
          </w:rPrChange>
        </w:rPr>
        <w:t xml:space="preserve"> with increasing fertilization, the study </w:t>
      </w:r>
      <w:r w:rsidR="00456242" w:rsidRPr="003938E3">
        <w:rPr>
          <w:rFonts w:ascii="Times New Roman" w:hAnsi="Times New Roman" w:cs="Times New Roman"/>
          <w:sz w:val="22"/>
          <w:szCs w:val="22"/>
          <w:rPrChange w:id="93" w:author="Nick Smith" w:date="2023-12-08T13:46:00Z">
            <w:rPr>
              <w:rFonts w:ascii="Times New Roman" w:hAnsi="Times New Roman" w:cs="Times New Roman"/>
            </w:rPr>
          </w:rPrChange>
        </w:rPr>
        <w:t xml:space="preserve">used </w:t>
      </w:r>
      <w:r w:rsidRPr="003938E3">
        <w:rPr>
          <w:rFonts w:ascii="Times New Roman" w:hAnsi="Times New Roman" w:cs="Times New Roman"/>
          <w:sz w:val="22"/>
          <w:szCs w:val="22"/>
          <w:rPrChange w:id="94" w:author="Nick Smith" w:date="2023-12-08T13:46:00Z">
            <w:rPr>
              <w:rFonts w:ascii="Times New Roman" w:hAnsi="Times New Roman" w:cs="Times New Roman"/>
            </w:rPr>
          </w:rPrChange>
        </w:rPr>
        <w:t>species that confound</w:t>
      </w:r>
      <w:r w:rsidR="0063572B" w:rsidRPr="003938E3">
        <w:rPr>
          <w:rFonts w:ascii="Times New Roman" w:hAnsi="Times New Roman" w:cs="Times New Roman"/>
          <w:sz w:val="22"/>
          <w:szCs w:val="22"/>
          <w:rPrChange w:id="95" w:author="Nick Smith" w:date="2023-12-08T13:46:00Z">
            <w:rPr>
              <w:rFonts w:ascii="Times New Roman" w:hAnsi="Times New Roman" w:cs="Times New Roman"/>
            </w:rPr>
          </w:rPrChange>
        </w:rPr>
        <w:t>ed</w:t>
      </w:r>
      <w:r w:rsidRPr="003938E3">
        <w:rPr>
          <w:rFonts w:ascii="Times New Roman" w:hAnsi="Times New Roman" w:cs="Times New Roman"/>
          <w:sz w:val="22"/>
          <w:szCs w:val="22"/>
          <w:rPrChange w:id="96" w:author="Nick Smith" w:date="2023-12-08T13:46:00Z">
            <w:rPr>
              <w:rFonts w:ascii="Times New Roman" w:hAnsi="Times New Roman" w:cs="Times New Roman"/>
            </w:rPr>
          </w:rPrChange>
        </w:rPr>
        <w:t xml:space="preserve"> ability to </w:t>
      </w:r>
      <w:r w:rsidR="002663DA" w:rsidRPr="003938E3">
        <w:rPr>
          <w:rFonts w:ascii="Times New Roman" w:hAnsi="Times New Roman" w:cs="Times New Roman"/>
          <w:sz w:val="22"/>
          <w:szCs w:val="22"/>
          <w:rPrChange w:id="97" w:author="Nick Smith" w:date="2023-12-08T13:46:00Z">
            <w:rPr>
              <w:rFonts w:ascii="Times New Roman" w:hAnsi="Times New Roman" w:cs="Times New Roman"/>
            </w:rPr>
          </w:rPrChange>
        </w:rPr>
        <w:t xml:space="preserve">acquire nitrogen through </w:t>
      </w:r>
      <w:r w:rsidRPr="003938E3">
        <w:rPr>
          <w:rFonts w:ascii="Times New Roman" w:hAnsi="Times New Roman" w:cs="Times New Roman"/>
          <w:sz w:val="22"/>
          <w:szCs w:val="22"/>
          <w:rPrChange w:id="98" w:author="Nick Smith" w:date="2023-12-08T13:46:00Z">
            <w:rPr>
              <w:rFonts w:ascii="Times New Roman" w:hAnsi="Times New Roman" w:cs="Times New Roman"/>
            </w:rPr>
          </w:rPrChange>
        </w:rPr>
        <w:t>symbiotic nitrogen</w:t>
      </w:r>
      <w:r w:rsidR="002663DA" w:rsidRPr="003938E3">
        <w:rPr>
          <w:rFonts w:ascii="Times New Roman" w:hAnsi="Times New Roman" w:cs="Times New Roman"/>
          <w:sz w:val="22"/>
          <w:szCs w:val="22"/>
          <w:rPrChange w:id="99" w:author="Nick Smith" w:date="2023-12-08T13:46:00Z">
            <w:rPr>
              <w:rFonts w:ascii="Times New Roman" w:hAnsi="Times New Roman" w:cs="Times New Roman"/>
            </w:rPr>
          </w:rPrChange>
        </w:rPr>
        <w:t xml:space="preserve"> fixation</w:t>
      </w:r>
      <w:r w:rsidRPr="003938E3">
        <w:rPr>
          <w:rFonts w:ascii="Times New Roman" w:hAnsi="Times New Roman" w:cs="Times New Roman"/>
          <w:sz w:val="22"/>
          <w:szCs w:val="22"/>
          <w:rPrChange w:id="100" w:author="Nick Smith" w:date="2023-12-08T13:46:00Z">
            <w:rPr>
              <w:rFonts w:ascii="Times New Roman" w:hAnsi="Times New Roman" w:cs="Times New Roman"/>
            </w:rPr>
          </w:rPrChange>
        </w:rPr>
        <w:t xml:space="preserve"> with differences in</w:t>
      </w:r>
      <w:r w:rsidR="00456242" w:rsidRPr="003938E3">
        <w:rPr>
          <w:rFonts w:ascii="Times New Roman" w:hAnsi="Times New Roman" w:cs="Times New Roman"/>
          <w:sz w:val="22"/>
          <w:szCs w:val="22"/>
          <w:rPrChange w:id="101" w:author="Nick Smith" w:date="2023-12-08T13:46:00Z">
            <w:rPr>
              <w:rFonts w:ascii="Times New Roman" w:hAnsi="Times New Roman" w:cs="Times New Roman"/>
            </w:rPr>
          </w:rPrChange>
        </w:rPr>
        <w:t xml:space="preserve"> phylogeny,</w:t>
      </w:r>
      <w:r w:rsidRPr="003938E3">
        <w:rPr>
          <w:rFonts w:ascii="Times New Roman" w:hAnsi="Times New Roman" w:cs="Times New Roman"/>
          <w:sz w:val="22"/>
          <w:szCs w:val="22"/>
          <w:rPrChange w:id="102" w:author="Nick Smith" w:date="2023-12-08T13:46:00Z">
            <w:rPr>
              <w:rFonts w:ascii="Times New Roman" w:hAnsi="Times New Roman" w:cs="Times New Roman"/>
            </w:rPr>
          </w:rPrChange>
        </w:rPr>
        <w:t xml:space="preserve"> life form</w:t>
      </w:r>
      <w:r w:rsidR="00456242" w:rsidRPr="003938E3">
        <w:rPr>
          <w:rFonts w:ascii="Times New Roman" w:hAnsi="Times New Roman" w:cs="Times New Roman"/>
          <w:sz w:val="22"/>
          <w:szCs w:val="22"/>
          <w:rPrChange w:id="103" w:author="Nick Smith" w:date="2023-12-08T13:46:00Z">
            <w:rPr>
              <w:rFonts w:ascii="Times New Roman" w:hAnsi="Times New Roman" w:cs="Times New Roman"/>
            </w:rPr>
          </w:rPrChange>
        </w:rPr>
        <w:t>,</w:t>
      </w:r>
      <w:r w:rsidRPr="003938E3">
        <w:rPr>
          <w:rFonts w:ascii="Times New Roman" w:hAnsi="Times New Roman" w:cs="Times New Roman"/>
          <w:sz w:val="22"/>
          <w:szCs w:val="22"/>
          <w:rPrChange w:id="104" w:author="Nick Smith" w:date="2023-12-08T13:46:00Z">
            <w:rPr>
              <w:rFonts w:ascii="Times New Roman" w:hAnsi="Times New Roman" w:cs="Times New Roman"/>
            </w:rPr>
          </w:rPrChange>
        </w:rPr>
        <w:t xml:space="preserve"> and growth</w:t>
      </w:r>
      <w:r w:rsidR="00456242" w:rsidRPr="003938E3">
        <w:rPr>
          <w:rFonts w:ascii="Times New Roman" w:hAnsi="Times New Roman" w:cs="Times New Roman"/>
          <w:sz w:val="22"/>
          <w:szCs w:val="22"/>
          <w:rPrChange w:id="105" w:author="Nick Smith" w:date="2023-12-08T13:46:00Z">
            <w:rPr>
              <w:rFonts w:ascii="Times New Roman" w:hAnsi="Times New Roman" w:cs="Times New Roman"/>
            </w:rPr>
          </w:rPrChange>
        </w:rPr>
        <w:t xml:space="preserve"> duration, limiting </w:t>
      </w:r>
      <w:del w:id="106" w:author="Nick Smith" w:date="2023-12-08T13:44:00Z">
        <w:r w:rsidR="00456242" w:rsidRPr="003938E3" w:rsidDel="00FE25A6">
          <w:rPr>
            <w:rFonts w:ascii="Times New Roman" w:hAnsi="Times New Roman" w:cs="Times New Roman"/>
            <w:sz w:val="22"/>
            <w:szCs w:val="22"/>
            <w:rPrChange w:id="107" w:author="Nick Smith" w:date="2023-12-08T13:46:00Z">
              <w:rPr>
                <w:rFonts w:ascii="Times New Roman" w:hAnsi="Times New Roman" w:cs="Times New Roman"/>
              </w:rPr>
            </w:rPrChange>
          </w:rPr>
          <w:delText>the authors’</w:delText>
        </w:r>
      </w:del>
      <w:ins w:id="108" w:author="Nick Smith" w:date="2023-12-08T13:44:00Z">
        <w:r w:rsidR="00FE25A6" w:rsidRPr="003938E3">
          <w:rPr>
            <w:rFonts w:ascii="Times New Roman" w:hAnsi="Times New Roman" w:cs="Times New Roman"/>
            <w:sz w:val="22"/>
            <w:szCs w:val="22"/>
            <w:rPrChange w:id="109" w:author="Nick Smith" w:date="2023-12-08T13:46:00Z">
              <w:rPr>
                <w:rFonts w:ascii="Times New Roman" w:hAnsi="Times New Roman" w:cs="Times New Roman"/>
              </w:rPr>
            </w:rPrChange>
          </w:rPr>
          <w:t>our</w:t>
        </w:r>
      </w:ins>
      <w:r w:rsidR="00456242" w:rsidRPr="003938E3">
        <w:rPr>
          <w:rFonts w:ascii="Times New Roman" w:hAnsi="Times New Roman" w:cs="Times New Roman"/>
          <w:sz w:val="22"/>
          <w:szCs w:val="22"/>
          <w:rPrChange w:id="110" w:author="Nick Smith" w:date="2023-12-08T13:46:00Z">
            <w:rPr>
              <w:rFonts w:ascii="Times New Roman" w:hAnsi="Times New Roman" w:cs="Times New Roman"/>
            </w:rPr>
          </w:rPrChange>
        </w:rPr>
        <w:t xml:space="preserve"> ability to </w:t>
      </w:r>
      <w:r w:rsidR="002663DA" w:rsidRPr="003938E3">
        <w:rPr>
          <w:rFonts w:ascii="Times New Roman" w:hAnsi="Times New Roman" w:cs="Times New Roman"/>
          <w:sz w:val="22"/>
          <w:szCs w:val="22"/>
          <w:rPrChange w:id="111" w:author="Nick Smith" w:date="2023-12-08T13:46:00Z">
            <w:rPr>
              <w:rFonts w:ascii="Times New Roman" w:hAnsi="Times New Roman" w:cs="Times New Roman"/>
            </w:rPr>
          </w:rPrChange>
        </w:rPr>
        <w:t>provide a causal explanation for the different carbon cost to acquire nitrogen responses to soil nitrogen availability between the two species.</w:t>
      </w:r>
    </w:p>
    <w:p w14:paraId="38F54257" w14:textId="2DDC3CE8" w:rsidR="00703602" w:rsidRPr="003938E3" w:rsidRDefault="00456242" w:rsidP="00130DD7">
      <w:pPr>
        <w:spacing w:after="120"/>
        <w:rPr>
          <w:rFonts w:ascii="Times New Roman" w:hAnsi="Times New Roman" w:cs="Times New Roman"/>
          <w:sz w:val="22"/>
          <w:szCs w:val="22"/>
          <w:rPrChange w:id="112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sz w:val="22"/>
          <w:szCs w:val="22"/>
          <w:rPrChange w:id="113" w:author="Nick Smith" w:date="2023-12-08T13:46:00Z">
            <w:rPr>
              <w:rFonts w:ascii="Times New Roman" w:hAnsi="Times New Roman" w:cs="Times New Roman"/>
            </w:rPr>
          </w:rPrChange>
        </w:rPr>
        <w:t xml:space="preserve">Here, we show similar patterns as </w:t>
      </w:r>
      <w:r w:rsidR="00AD2598" w:rsidRPr="003938E3">
        <w:rPr>
          <w:rFonts w:ascii="Times New Roman" w:hAnsi="Times New Roman" w:cs="Times New Roman"/>
          <w:sz w:val="22"/>
          <w:szCs w:val="22"/>
          <w:rPrChange w:id="114" w:author="Nick Smith" w:date="2023-12-08T13:46:00Z">
            <w:rPr>
              <w:rFonts w:ascii="Times New Roman" w:hAnsi="Times New Roman" w:cs="Times New Roman"/>
            </w:rPr>
          </w:rPrChange>
        </w:rPr>
        <w:t>was observed</w:t>
      </w:r>
      <w:ins w:id="115" w:author="Nick Smith" w:date="2023-12-08T13:45:00Z">
        <w:r w:rsidR="00FE25A6" w:rsidRPr="003938E3">
          <w:rPr>
            <w:rFonts w:ascii="Times New Roman" w:hAnsi="Times New Roman" w:cs="Times New Roman"/>
            <w:sz w:val="22"/>
            <w:szCs w:val="22"/>
            <w:rPrChange w:id="116" w:author="Nick Smith" w:date="2023-12-08T13:46:00Z">
              <w:rPr>
                <w:rFonts w:ascii="Times New Roman" w:hAnsi="Times New Roman" w:cs="Times New Roman"/>
              </w:rPr>
            </w:rPrChange>
          </w:rPr>
          <w:t xml:space="preserve"> in</w:t>
        </w:r>
      </w:ins>
      <w:r w:rsidR="00AD2598" w:rsidRPr="003938E3">
        <w:rPr>
          <w:rFonts w:ascii="Times New Roman" w:hAnsi="Times New Roman" w:cs="Times New Roman"/>
          <w:sz w:val="22"/>
          <w:szCs w:val="22"/>
          <w:rPrChange w:id="117" w:author="Nick Smith" w:date="2023-12-08T13:46:00Z">
            <w:rPr>
              <w:rFonts w:ascii="Times New Roman" w:hAnsi="Times New Roman" w:cs="Times New Roman"/>
            </w:rPr>
          </w:rPrChange>
        </w:rPr>
        <w:t xml:space="preserve"> </w:t>
      </w:r>
      <w:r w:rsidR="00130DD7" w:rsidRPr="003938E3">
        <w:rPr>
          <w:rFonts w:ascii="Times New Roman" w:hAnsi="Times New Roman" w:cs="Times New Roman"/>
          <w:sz w:val="22"/>
          <w:szCs w:val="22"/>
          <w:rPrChange w:id="118" w:author="Nick Smith" w:date="2023-12-08T13:46:00Z">
            <w:rPr>
              <w:rFonts w:ascii="Times New Roman" w:hAnsi="Times New Roman" w:cs="Times New Roman"/>
            </w:rPr>
          </w:rPrChange>
        </w:rPr>
        <w:t>the previous study</w:t>
      </w:r>
      <w:r w:rsidRPr="003938E3">
        <w:rPr>
          <w:rFonts w:ascii="Times New Roman" w:hAnsi="Times New Roman" w:cs="Times New Roman"/>
          <w:sz w:val="22"/>
          <w:szCs w:val="22"/>
          <w:rPrChange w:id="119" w:author="Nick Smith" w:date="2023-12-08T13:46:00Z">
            <w:rPr>
              <w:rFonts w:ascii="Times New Roman" w:hAnsi="Times New Roman" w:cs="Times New Roman"/>
            </w:rPr>
          </w:rPrChange>
        </w:rPr>
        <w:t xml:space="preserve">: increasing soil nitrogen availability decreased carbon costs to acquire nitrogen, a pattern that was stronger in uninoculated </w:t>
      </w:r>
      <w:r w:rsidRPr="003938E3">
        <w:rPr>
          <w:rFonts w:ascii="Times New Roman" w:hAnsi="Times New Roman" w:cs="Times New Roman"/>
          <w:i/>
          <w:iCs/>
          <w:sz w:val="22"/>
          <w:szCs w:val="22"/>
          <w:rPrChange w:id="120" w:author="Nick Smith" w:date="2023-12-08T13:46:00Z">
            <w:rPr>
              <w:rFonts w:ascii="Times New Roman" w:hAnsi="Times New Roman" w:cs="Times New Roman"/>
              <w:i/>
              <w:iCs/>
            </w:rPr>
          </w:rPrChange>
        </w:rPr>
        <w:t>G. max</w:t>
      </w:r>
      <w:r w:rsidRPr="003938E3">
        <w:rPr>
          <w:rFonts w:ascii="Times New Roman" w:hAnsi="Times New Roman" w:cs="Times New Roman"/>
          <w:sz w:val="22"/>
          <w:szCs w:val="22"/>
          <w:rPrChange w:id="121" w:author="Nick Smith" w:date="2023-12-08T13:46:00Z">
            <w:rPr>
              <w:rFonts w:ascii="Times New Roman" w:hAnsi="Times New Roman" w:cs="Times New Roman"/>
            </w:rPr>
          </w:rPrChange>
        </w:rPr>
        <w:t xml:space="preserve"> than inoculated </w:t>
      </w:r>
      <w:r w:rsidRPr="003938E3">
        <w:rPr>
          <w:rFonts w:ascii="Times New Roman" w:hAnsi="Times New Roman" w:cs="Times New Roman"/>
          <w:i/>
          <w:iCs/>
          <w:sz w:val="22"/>
          <w:szCs w:val="22"/>
          <w:rPrChange w:id="122" w:author="Nick Smith" w:date="2023-12-08T13:46:00Z">
            <w:rPr>
              <w:rFonts w:ascii="Times New Roman" w:hAnsi="Times New Roman" w:cs="Times New Roman"/>
              <w:i/>
              <w:iCs/>
            </w:rPr>
          </w:rPrChange>
        </w:rPr>
        <w:t>G. max</w:t>
      </w:r>
      <w:r w:rsidRPr="003938E3">
        <w:rPr>
          <w:rFonts w:ascii="Times New Roman" w:hAnsi="Times New Roman" w:cs="Times New Roman"/>
          <w:sz w:val="22"/>
          <w:szCs w:val="22"/>
          <w:rPrChange w:id="123" w:author="Nick Smith" w:date="2023-12-08T13:46:00Z">
            <w:rPr>
              <w:rFonts w:ascii="Times New Roman" w:hAnsi="Times New Roman" w:cs="Times New Roman"/>
            </w:rPr>
          </w:rPrChange>
        </w:rPr>
        <w:t xml:space="preserve">. This result was driven by reduced carbon costs to acquire nitrogen in inoculated </w:t>
      </w:r>
      <w:r w:rsidRPr="003938E3">
        <w:rPr>
          <w:rFonts w:ascii="Times New Roman" w:hAnsi="Times New Roman" w:cs="Times New Roman"/>
          <w:i/>
          <w:iCs/>
          <w:sz w:val="22"/>
          <w:szCs w:val="22"/>
          <w:rPrChange w:id="124" w:author="Nick Smith" w:date="2023-12-08T13:46:00Z">
            <w:rPr>
              <w:rFonts w:ascii="Times New Roman" w:hAnsi="Times New Roman" w:cs="Times New Roman"/>
              <w:i/>
              <w:iCs/>
            </w:rPr>
          </w:rPrChange>
        </w:rPr>
        <w:t>G. max</w:t>
      </w:r>
      <w:r w:rsidRPr="003938E3">
        <w:rPr>
          <w:rFonts w:ascii="Times New Roman" w:hAnsi="Times New Roman" w:cs="Times New Roman"/>
          <w:sz w:val="22"/>
          <w:szCs w:val="22"/>
          <w:rPrChange w:id="125" w:author="Nick Smith" w:date="2023-12-08T13:46:00Z">
            <w:rPr>
              <w:rFonts w:ascii="Times New Roman" w:hAnsi="Times New Roman" w:cs="Times New Roman"/>
            </w:rPr>
          </w:rPrChange>
        </w:rPr>
        <w:t xml:space="preserve"> under low soil nitrogen availability and similar costs between inoculation treatments under high soil nitrogen availability</w:t>
      </w:r>
      <w:r w:rsidR="0063572B" w:rsidRPr="003938E3">
        <w:rPr>
          <w:rFonts w:ascii="Times New Roman" w:hAnsi="Times New Roman" w:cs="Times New Roman"/>
          <w:sz w:val="22"/>
          <w:szCs w:val="22"/>
          <w:rPrChange w:id="126" w:author="Nick Smith" w:date="2023-12-08T13:46:00Z">
            <w:rPr>
              <w:rFonts w:ascii="Times New Roman" w:hAnsi="Times New Roman" w:cs="Times New Roman"/>
            </w:rPr>
          </w:rPrChange>
        </w:rPr>
        <w:t>, suggesting that weaker carbon cost to acquire nitrogen responses to increasing soil nitrogen availability</w:t>
      </w:r>
      <w:r w:rsidR="00130DD7" w:rsidRPr="003938E3">
        <w:rPr>
          <w:rFonts w:ascii="Times New Roman" w:hAnsi="Times New Roman" w:cs="Times New Roman"/>
          <w:sz w:val="22"/>
          <w:szCs w:val="22"/>
          <w:rPrChange w:id="127" w:author="Nick Smith" w:date="2023-12-08T13:46:00Z">
            <w:rPr>
              <w:rFonts w:ascii="Times New Roman" w:hAnsi="Times New Roman" w:cs="Times New Roman"/>
            </w:rPr>
          </w:rPrChange>
        </w:rPr>
        <w:t xml:space="preserve"> in plants inoculated with symbiotic nitrogen-fixing bacteria</w:t>
      </w:r>
      <w:r w:rsidR="0063572B" w:rsidRPr="003938E3">
        <w:rPr>
          <w:rFonts w:ascii="Times New Roman" w:hAnsi="Times New Roman" w:cs="Times New Roman"/>
          <w:sz w:val="22"/>
          <w:szCs w:val="22"/>
          <w:rPrChange w:id="128" w:author="Nick Smith" w:date="2023-12-08T13:46:00Z">
            <w:rPr>
              <w:rFonts w:ascii="Times New Roman" w:hAnsi="Times New Roman" w:cs="Times New Roman"/>
            </w:rPr>
          </w:rPrChange>
        </w:rPr>
        <w:t xml:space="preserve"> were</w:t>
      </w:r>
      <w:r w:rsidR="00B378BC" w:rsidRPr="003938E3">
        <w:rPr>
          <w:rFonts w:ascii="Times New Roman" w:hAnsi="Times New Roman" w:cs="Times New Roman"/>
          <w:sz w:val="22"/>
          <w:szCs w:val="22"/>
          <w:rPrChange w:id="129" w:author="Nick Smith" w:date="2023-12-08T13:46:00Z">
            <w:rPr>
              <w:rFonts w:ascii="Times New Roman" w:hAnsi="Times New Roman" w:cs="Times New Roman"/>
            </w:rPr>
          </w:rPrChange>
        </w:rPr>
        <w:t xml:space="preserve"> </w:t>
      </w:r>
      <w:r w:rsidR="0063572B" w:rsidRPr="003938E3">
        <w:rPr>
          <w:rFonts w:ascii="Times New Roman" w:hAnsi="Times New Roman" w:cs="Times New Roman"/>
          <w:sz w:val="22"/>
          <w:szCs w:val="22"/>
          <w:rPrChange w:id="130" w:author="Nick Smith" w:date="2023-12-08T13:46:00Z">
            <w:rPr>
              <w:rFonts w:ascii="Times New Roman" w:hAnsi="Times New Roman" w:cs="Times New Roman"/>
            </w:rPr>
          </w:rPrChange>
        </w:rPr>
        <w:t xml:space="preserve">likely driven by </w:t>
      </w:r>
      <w:r w:rsidR="00130DD7" w:rsidRPr="003938E3">
        <w:rPr>
          <w:rFonts w:ascii="Times New Roman" w:hAnsi="Times New Roman" w:cs="Times New Roman"/>
          <w:sz w:val="22"/>
          <w:szCs w:val="22"/>
          <w:rPrChange w:id="131" w:author="Nick Smith" w:date="2023-12-08T13:46:00Z">
            <w:rPr>
              <w:rFonts w:ascii="Times New Roman" w:hAnsi="Times New Roman" w:cs="Times New Roman"/>
            </w:rPr>
          </w:rPrChange>
        </w:rPr>
        <w:t xml:space="preserve">a shift away from </w:t>
      </w:r>
      <w:r w:rsidR="00B378BC" w:rsidRPr="003938E3">
        <w:rPr>
          <w:rFonts w:ascii="Times New Roman" w:hAnsi="Times New Roman" w:cs="Times New Roman"/>
          <w:sz w:val="22"/>
          <w:szCs w:val="22"/>
          <w:rPrChange w:id="132" w:author="Nick Smith" w:date="2023-12-08T13:46:00Z">
            <w:rPr>
              <w:rFonts w:ascii="Times New Roman" w:hAnsi="Times New Roman" w:cs="Times New Roman"/>
            </w:rPr>
          </w:rPrChange>
        </w:rPr>
        <w:t xml:space="preserve">nitrogen uptake through </w:t>
      </w:r>
      <w:r w:rsidR="00130DD7" w:rsidRPr="003938E3">
        <w:rPr>
          <w:rFonts w:ascii="Times New Roman" w:hAnsi="Times New Roman" w:cs="Times New Roman"/>
          <w:sz w:val="22"/>
          <w:szCs w:val="22"/>
          <w:rPrChange w:id="133" w:author="Nick Smith" w:date="2023-12-08T13:46:00Z">
            <w:rPr>
              <w:rFonts w:ascii="Times New Roman" w:hAnsi="Times New Roman" w:cs="Times New Roman"/>
            </w:rPr>
          </w:rPrChange>
        </w:rPr>
        <w:t>symbiotic nitrogen fixation and toward direct uptake</w:t>
      </w:r>
      <w:r w:rsidR="00B378BC" w:rsidRPr="003938E3">
        <w:rPr>
          <w:rFonts w:ascii="Times New Roman" w:hAnsi="Times New Roman" w:cs="Times New Roman"/>
          <w:sz w:val="22"/>
          <w:szCs w:val="22"/>
          <w:rPrChange w:id="134" w:author="Nick Smith" w:date="2023-12-08T13:46:00Z">
            <w:rPr>
              <w:rFonts w:ascii="Times New Roman" w:hAnsi="Times New Roman" w:cs="Times New Roman"/>
            </w:rPr>
          </w:rPrChange>
        </w:rPr>
        <w:t xml:space="preserve"> pathways</w:t>
      </w:r>
      <w:r w:rsidR="00130DD7" w:rsidRPr="003938E3">
        <w:rPr>
          <w:rFonts w:ascii="Times New Roman" w:hAnsi="Times New Roman" w:cs="Times New Roman"/>
          <w:sz w:val="22"/>
          <w:szCs w:val="22"/>
          <w:rPrChange w:id="135" w:author="Nick Smith" w:date="2023-12-08T13:46:00Z">
            <w:rPr>
              <w:rFonts w:ascii="Times New Roman" w:hAnsi="Times New Roman" w:cs="Times New Roman"/>
            </w:rPr>
          </w:rPrChange>
        </w:rPr>
        <w:t xml:space="preserve"> with increasing fertilization</w:t>
      </w:r>
      <w:r w:rsidR="0063572B" w:rsidRPr="003938E3">
        <w:rPr>
          <w:rFonts w:ascii="Times New Roman" w:hAnsi="Times New Roman" w:cs="Times New Roman"/>
          <w:sz w:val="22"/>
          <w:szCs w:val="22"/>
          <w:rPrChange w:id="136" w:author="Nick Smith" w:date="2023-12-08T13:46:00Z">
            <w:rPr>
              <w:rFonts w:ascii="Times New Roman" w:hAnsi="Times New Roman" w:cs="Times New Roman"/>
            </w:rPr>
          </w:rPrChange>
        </w:rPr>
        <w:t>. This study builds on findings from Perkowski et al. (2021), showing similar patterns while controlling for phylogeny, life form, and growth duration.</w:t>
      </w:r>
    </w:p>
    <w:p w14:paraId="54FD9F04" w14:textId="5DAB31B4" w:rsidR="00703602" w:rsidRPr="003938E3" w:rsidRDefault="0063572B" w:rsidP="00130DD7">
      <w:pPr>
        <w:spacing w:after="120"/>
        <w:rPr>
          <w:rFonts w:ascii="Times New Roman" w:hAnsi="Times New Roman" w:cs="Times New Roman"/>
          <w:sz w:val="22"/>
          <w:szCs w:val="22"/>
          <w:rPrChange w:id="137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sz w:val="22"/>
          <w:szCs w:val="22"/>
          <w:rPrChange w:id="138" w:author="Nick Smith" w:date="2023-12-08T13:46:00Z">
            <w:rPr>
              <w:rFonts w:ascii="Times New Roman" w:hAnsi="Times New Roman" w:cs="Times New Roman"/>
            </w:rPr>
          </w:rPrChange>
        </w:rPr>
        <w:t xml:space="preserve">Please note that this experiment is a direct follow up to two previous </w:t>
      </w:r>
      <w:r w:rsidR="00B378BC" w:rsidRPr="003938E3">
        <w:rPr>
          <w:rFonts w:ascii="Times New Roman" w:hAnsi="Times New Roman" w:cs="Times New Roman"/>
          <w:sz w:val="22"/>
          <w:szCs w:val="22"/>
          <w:rPrChange w:id="139" w:author="Nick Smith" w:date="2023-12-08T13:46:00Z">
            <w:rPr>
              <w:rFonts w:ascii="Times New Roman" w:hAnsi="Times New Roman" w:cs="Times New Roman"/>
            </w:rPr>
          </w:rPrChange>
        </w:rPr>
        <w:t xml:space="preserve">articles </w:t>
      </w:r>
      <w:r w:rsidR="00013F6F" w:rsidRPr="003938E3">
        <w:rPr>
          <w:rFonts w:ascii="Times New Roman" w:hAnsi="Times New Roman" w:cs="Times New Roman"/>
          <w:sz w:val="22"/>
          <w:szCs w:val="22"/>
          <w:rPrChange w:id="140" w:author="Nick Smith" w:date="2023-12-08T13:46:00Z">
            <w:rPr>
              <w:rFonts w:ascii="Times New Roman" w:hAnsi="Times New Roman" w:cs="Times New Roman"/>
            </w:rPr>
          </w:rPrChange>
        </w:rPr>
        <w:t xml:space="preserve">already </w:t>
      </w:r>
      <w:r w:rsidRPr="003938E3">
        <w:rPr>
          <w:rFonts w:ascii="Times New Roman" w:hAnsi="Times New Roman" w:cs="Times New Roman"/>
          <w:sz w:val="22"/>
          <w:szCs w:val="22"/>
          <w:rPrChange w:id="141" w:author="Nick Smith" w:date="2023-12-08T13:46:00Z">
            <w:rPr>
              <w:rFonts w:ascii="Times New Roman" w:hAnsi="Times New Roman" w:cs="Times New Roman"/>
            </w:rPr>
          </w:rPrChange>
        </w:rPr>
        <w:t xml:space="preserve">published at </w:t>
      </w:r>
      <w:r w:rsidRPr="003938E3">
        <w:rPr>
          <w:rFonts w:ascii="Times New Roman" w:hAnsi="Times New Roman" w:cs="Times New Roman"/>
          <w:i/>
          <w:iCs/>
          <w:sz w:val="22"/>
          <w:szCs w:val="22"/>
          <w:rPrChange w:id="142" w:author="Nick Smith" w:date="2023-12-08T13:46:00Z">
            <w:rPr>
              <w:rFonts w:ascii="Times New Roman" w:hAnsi="Times New Roman" w:cs="Times New Roman"/>
              <w:i/>
              <w:iCs/>
            </w:rPr>
          </w:rPrChange>
        </w:rPr>
        <w:t>Journal of Experimental Botany</w:t>
      </w:r>
      <w:r w:rsidRPr="003938E3">
        <w:rPr>
          <w:rFonts w:ascii="Times New Roman" w:hAnsi="Times New Roman" w:cs="Times New Roman"/>
          <w:sz w:val="22"/>
          <w:szCs w:val="22"/>
          <w:rPrChange w:id="143" w:author="Nick Smith" w:date="2023-12-08T13:46:00Z">
            <w:rPr>
              <w:rFonts w:ascii="Times New Roman" w:hAnsi="Times New Roman" w:cs="Times New Roman"/>
            </w:rPr>
          </w:rPrChange>
        </w:rPr>
        <w:t xml:space="preserve"> (Perkowski et al. 2021</w:t>
      </w:r>
      <w:r w:rsidR="00B378BC" w:rsidRPr="003938E3">
        <w:rPr>
          <w:rFonts w:ascii="Times New Roman" w:hAnsi="Times New Roman" w:cs="Times New Roman"/>
          <w:sz w:val="22"/>
          <w:szCs w:val="22"/>
          <w:rPrChange w:id="144" w:author="Nick Smith" w:date="2023-12-08T13:46:00Z">
            <w:rPr>
              <w:rFonts w:ascii="Times New Roman" w:hAnsi="Times New Roman" w:cs="Times New Roman"/>
            </w:rPr>
          </w:rPrChange>
        </w:rPr>
        <w:t xml:space="preserve">, </w:t>
      </w:r>
      <w:r w:rsidRPr="003938E3">
        <w:rPr>
          <w:rFonts w:ascii="Times New Roman" w:hAnsi="Times New Roman" w:cs="Times New Roman"/>
          <w:sz w:val="22"/>
          <w:szCs w:val="22"/>
          <w:rPrChange w:id="145" w:author="Nick Smith" w:date="2023-12-08T13:46:00Z">
            <w:rPr>
              <w:rFonts w:ascii="Times New Roman" w:hAnsi="Times New Roman" w:cs="Times New Roman"/>
            </w:rPr>
          </w:rPrChange>
        </w:rPr>
        <w:t xml:space="preserve">Waring et al. 2023). </w:t>
      </w:r>
      <w:r w:rsidR="00B378BC" w:rsidRPr="003938E3">
        <w:rPr>
          <w:rFonts w:ascii="Times New Roman" w:hAnsi="Times New Roman" w:cs="Times New Roman"/>
          <w:sz w:val="22"/>
          <w:szCs w:val="22"/>
          <w:rPrChange w:id="146" w:author="Nick Smith" w:date="2023-12-08T13:46:00Z">
            <w:rPr>
              <w:rFonts w:ascii="Times New Roman" w:hAnsi="Times New Roman" w:cs="Times New Roman"/>
            </w:rPr>
          </w:rPrChange>
        </w:rPr>
        <w:t>Given this, w</w:t>
      </w:r>
      <w:r w:rsidRPr="003938E3">
        <w:rPr>
          <w:rFonts w:ascii="Times New Roman" w:hAnsi="Times New Roman" w:cs="Times New Roman"/>
          <w:sz w:val="22"/>
          <w:szCs w:val="22"/>
          <w:rPrChange w:id="147" w:author="Nick Smith" w:date="2023-12-08T13:46:00Z">
            <w:rPr>
              <w:rFonts w:ascii="Times New Roman" w:hAnsi="Times New Roman" w:cs="Times New Roman"/>
            </w:rPr>
          </w:rPrChange>
        </w:rPr>
        <w:t xml:space="preserve">e </w:t>
      </w:r>
      <w:r w:rsidR="00AD2598" w:rsidRPr="003938E3">
        <w:rPr>
          <w:rFonts w:ascii="Times New Roman" w:hAnsi="Times New Roman" w:cs="Times New Roman"/>
          <w:sz w:val="22"/>
          <w:szCs w:val="22"/>
          <w:rPrChange w:id="148" w:author="Nick Smith" w:date="2023-12-08T13:46:00Z">
            <w:rPr>
              <w:rFonts w:ascii="Times New Roman" w:hAnsi="Times New Roman" w:cs="Times New Roman"/>
            </w:rPr>
          </w:rPrChange>
        </w:rPr>
        <w:t xml:space="preserve">believe </w:t>
      </w:r>
      <w:r w:rsidRPr="003938E3">
        <w:rPr>
          <w:rFonts w:ascii="Times New Roman" w:hAnsi="Times New Roman" w:cs="Times New Roman"/>
          <w:sz w:val="22"/>
          <w:szCs w:val="22"/>
          <w:rPrChange w:id="149" w:author="Nick Smith" w:date="2023-12-08T13:46:00Z">
            <w:rPr>
              <w:rFonts w:ascii="Times New Roman" w:hAnsi="Times New Roman" w:cs="Times New Roman"/>
            </w:rPr>
          </w:rPrChange>
        </w:rPr>
        <w:t xml:space="preserve">this </w:t>
      </w:r>
      <w:r w:rsidR="00013F6F" w:rsidRPr="003938E3">
        <w:rPr>
          <w:rFonts w:ascii="Times New Roman" w:hAnsi="Times New Roman" w:cs="Times New Roman"/>
          <w:sz w:val="22"/>
          <w:szCs w:val="22"/>
          <w:rPrChange w:id="150" w:author="Nick Smith" w:date="2023-12-08T13:46:00Z">
            <w:rPr>
              <w:rFonts w:ascii="Times New Roman" w:hAnsi="Times New Roman" w:cs="Times New Roman"/>
            </w:rPr>
          </w:rPrChange>
        </w:rPr>
        <w:t xml:space="preserve">manuscript is a good fit for the interdisciplinary audience at </w:t>
      </w:r>
      <w:r w:rsidR="00013F6F" w:rsidRPr="003938E3">
        <w:rPr>
          <w:rFonts w:ascii="Times New Roman" w:hAnsi="Times New Roman" w:cs="Times New Roman"/>
          <w:i/>
          <w:iCs/>
          <w:sz w:val="22"/>
          <w:szCs w:val="22"/>
          <w:rPrChange w:id="151" w:author="Nick Smith" w:date="2023-12-08T13:46:00Z">
            <w:rPr>
              <w:rFonts w:ascii="Times New Roman" w:hAnsi="Times New Roman" w:cs="Times New Roman"/>
              <w:i/>
              <w:iCs/>
            </w:rPr>
          </w:rPrChange>
        </w:rPr>
        <w:t>Journal of Experimental Botany</w:t>
      </w:r>
      <w:r w:rsidR="00703602" w:rsidRPr="003938E3">
        <w:rPr>
          <w:rFonts w:ascii="Times New Roman" w:hAnsi="Times New Roman" w:cs="Times New Roman"/>
          <w:sz w:val="22"/>
          <w:szCs w:val="22"/>
          <w:rPrChange w:id="152" w:author="Nick Smith" w:date="2023-12-08T13:46:00Z">
            <w:rPr>
              <w:rFonts w:ascii="Times New Roman" w:hAnsi="Times New Roman" w:cs="Times New Roman"/>
            </w:rPr>
          </w:rPrChange>
        </w:rPr>
        <w:t xml:space="preserve"> </w:t>
      </w:r>
      <w:r w:rsidR="00013F6F" w:rsidRPr="003938E3">
        <w:rPr>
          <w:rFonts w:ascii="Times New Roman" w:hAnsi="Times New Roman" w:cs="Times New Roman"/>
          <w:sz w:val="22"/>
          <w:szCs w:val="22"/>
          <w:rPrChange w:id="153" w:author="Nick Smith" w:date="2023-12-08T13:46:00Z">
            <w:rPr>
              <w:rFonts w:ascii="Times New Roman" w:hAnsi="Times New Roman" w:cs="Times New Roman"/>
            </w:rPr>
          </w:rPrChange>
        </w:rPr>
        <w:t>and hope that the editorial staff will consider our paper as a full research article.</w:t>
      </w:r>
    </w:p>
    <w:p w14:paraId="0777F998" w14:textId="6B8115D6" w:rsidR="00703602" w:rsidRPr="003938E3" w:rsidRDefault="00FE25A6" w:rsidP="00483D6B">
      <w:pPr>
        <w:spacing w:after="120"/>
        <w:rPr>
          <w:rFonts w:ascii="Times New Roman" w:hAnsi="Times New Roman" w:cs="Times New Roman"/>
          <w:sz w:val="22"/>
          <w:szCs w:val="22"/>
          <w:rPrChange w:id="154" w:author="Nick Smith" w:date="2023-12-08T13:46:00Z">
            <w:rPr>
              <w:rFonts w:ascii="Times New Roman" w:hAnsi="Times New Roman" w:cs="Times New Roman"/>
            </w:rPr>
          </w:rPrChange>
        </w:rPr>
      </w:pPr>
      <w:ins w:id="155" w:author="Nick Smith" w:date="2023-12-08T13:46:00Z">
        <w:r w:rsidRPr="003938E3">
          <w:rPr>
            <w:rFonts w:ascii="Times New Roman" w:hAnsi="Times New Roman" w:cs="Times New Roman"/>
            <w:sz w:val="22"/>
            <w:szCs w:val="22"/>
            <w:rPrChange w:id="156" w:author="Nick Smith" w:date="2023-12-08T13:46:00Z">
              <w:rPr>
                <w:rFonts w:ascii="Times New Roman" w:hAnsi="Times New Roman" w:cs="Times New Roman"/>
              </w:rPr>
            </w:rPrChange>
          </w:rPr>
          <w:t xml:space="preserve">If you have any questions or concerns about our submission, </w:t>
        </w:r>
      </w:ins>
      <w:del w:id="157" w:author="Nick Smith" w:date="2023-12-08T13:46:00Z">
        <w:r w:rsidR="00013F6F" w:rsidRPr="003938E3" w:rsidDel="00FE25A6">
          <w:rPr>
            <w:rFonts w:ascii="Times New Roman" w:hAnsi="Times New Roman" w:cs="Times New Roman"/>
            <w:sz w:val="22"/>
            <w:szCs w:val="22"/>
            <w:rPrChange w:id="158" w:author="Nick Smith" w:date="2023-12-08T13:46:00Z">
              <w:rPr>
                <w:rFonts w:ascii="Times New Roman" w:hAnsi="Times New Roman" w:cs="Times New Roman"/>
              </w:rPr>
            </w:rPrChange>
          </w:rPr>
          <w:delText>P</w:delText>
        </w:r>
      </w:del>
      <w:ins w:id="159" w:author="Nick Smith" w:date="2023-12-08T13:46:00Z">
        <w:r w:rsidRPr="003938E3">
          <w:rPr>
            <w:rFonts w:ascii="Times New Roman" w:hAnsi="Times New Roman" w:cs="Times New Roman"/>
            <w:sz w:val="22"/>
            <w:szCs w:val="22"/>
            <w:rPrChange w:id="160" w:author="Nick Smith" w:date="2023-12-08T13:46:00Z">
              <w:rPr>
                <w:rFonts w:ascii="Times New Roman" w:hAnsi="Times New Roman" w:cs="Times New Roman"/>
              </w:rPr>
            </w:rPrChange>
          </w:rPr>
          <w:t>p</w:t>
        </w:r>
      </w:ins>
      <w:r w:rsidR="00013F6F" w:rsidRPr="003938E3">
        <w:rPr>
          <w:rFonts w:ascii="Times New Roman" w:hAnsi="Times New Roman" w:cs="Times New Roman"/>
          <w:sz w:val="22"/>
          <w:szCs w:val="22"/>
          <w:rPrChange w:id="161" w:author="Nick Smith" w:date="2023-12-08T13:46:00Z">
            <w:rPr>
              <w:rFonts w:ascii="Times New Roman" w:hAnsi="Times New Roman" w:cs="Times New Roman"/>
            </w:rPr>
          </w:rPrChange>
        </w:rPr>
        <w:t xml:space="preserve">lease contact me </w:t>
      </w:r>
      <w:del w:id="162" w:author="Nick Smith" w:date="2023-12-08T13:46:00Z">
        <w:r w:rsidR="00013F6F" w:rsidRPr="003938E3" w:rsidDel="00FE25A6">
          <w:rPr>
            <w:rFonts w:ascii="Times New Roman" w:hAnsi="Times New Roman" w:cs="Times New Roman"/>
            <w:sz w:val="22"/>
            <w:szCs w:val="22"/>
            <w:rPrChange w:id="163" w:author="Nick Smith" w:date="2023-12-08T13:46:00Z">
              <w:rPr>
                <w:rFonts w:ascii="Times New Roman" w:hAnsi="Times New Roman" w:cs="Times New Roman"/>
              </w:rPr>
            </w:rPrChange>
          </w:rPr>
          <w:delText xml:space="preserve">with </w:delText>
        </w:r>
      </w:del>
      <w:ins w:id="164" w:author="Nick Smith" w:date="2023-12-08T13:46:00Z">
        <w:r w:rsidRPr="003938E3">
          <w:rPr>
            <w:rFonts w:ascii="Times New Roman" w:hAnsi="Times New Roman" w:cs="Times New Roman"/>
            <w:sz w:val="22"/>
            <w:szCs w:val="22"/>
            <w:rPrChange w:id="165" w:author="Nick Smith" w:date="2023-12-08T13:46:00Z">
              <w:rPr>
                <w:rFonts w:ascii="Times New Roman" w:hAnsi="Times New Roman" w:cs="Times New Roman"/>
              </w:rPr>
            </w:rPrChange>
          </w:rPr>
          <w:t>at</w:t>
        </w:r>
        <w:r w:rsidRPr="003938E3">
          <w:rPr>
            <w:rFonts w:ascii="Times New Roman" w:hAnsi="Times New Roman" w:cs="Times New Roman"/>
            <w:sz w:val="22"/>
            <w:szCs w:val="22"/>
            <w:rPrChange w:id="166" w:author="Nick Smith" w:date="2023-12-08T13:46:00Z">
              <w:rPr>
                <w:rFonts w:ascii="Times New Roman" w:hAnsi="Times New Roman" w:cs="Times New Roman"/>
              </w:rPr>
            </w:rPrChange>
          </w:rPr>
          <w:t xml:space="preserve"> </w:t>
        </w:r>
      </w:ins>
      <w:r w:rsidR="00013F6F" w:rsidRPr="003938E3">
        <w:rPr>
          <w:rFonts w:ascii="Times New Roman" w:hAnsi="Times New Roman" w:cs="Times New Roman"/>
          <w:sz w:val="22"/>
          <w:szCs w:val="22"/>
          <w:rPrChange w:id="167" w:author="Nick Smith" w:date="2023-12-08T13:46:00Z">
            <w:rPr>
              <w:rFonts w:ascii="Times New Roman" w:hAnsi="Times New Roman" w:cs="Times New Roman"/>
            </w:rPr>
          </w:rPrChange>
        </w:rPr>
        <w:t xml:space="preserve">the </w:t>
      </w:r>
      <w:r w:rsidR="00703602" w:rsidRPr="003938E3">
        <w:rPr>
          <w:rFonts w:ascii="Times New Roman" w:hAnsi="Times New Roman" w:cs="Times New Roman"/>
          <w:sz w:val="22"/>
          <w:szCs w:val="22"/>
          <w:rPrChange w:id="168" w:author="Nick Smith" w:date="2023-12-08T13:46:00Z">
            <w:rPr>
              <w:rFonts w:ascii="Times New Roman" w:hAnsi="Times New Roman" w:cs="Times New Roman"/>
            </w:rPr>
          </w:rPrChange>
        </w:rPr>
        <w:t>e-mail listed below</w:t>
      </w:r>
      <w:del w:id="169" w:author="Nick Smith" w:date="2023-12-08T13:46:00Z">
        <w:r w:rsidR="00013F6F" w:rsidRPr="003938E3" w:rsidDel="00FE25A6">
          <w:rPr>
            <w:rFonts w:ascii="Times New Roman" w:hAnsi="Times New Roman" w:cs="Times New Roman"/>
            <w:sz w:val="22"/>
            <w:szCs w:val="22"/>
            <w:rPrChange w:id="170" w:author="Nick Smith" w:date="2023-12-08T13:46:00Z">
              <w:rPr>
                <w:rFonts w:ascii="Times New Roman" w:hAnsi="Times New Roman" w:cs="Times New Roman"/>
              </w:rPr>
            </w:rPrChange>
          </w:rPr>
          <w:delText xml:space="preserve"> over any questions about our submission</w:delText>
        </w:r>
      </w:del>
      <w:r w:rsidR="00013F6F" w:rsidRPr="003938E3">
        <w:rPr>
          <w:rFonts w:ascii="Times New Roman" w:hAnsi="Times New Roman" w:cs="Times New Roman"/>
          <w:sz w:val="22"/>
          <w:szCs w:val="22"/>
          <w:rPrChange w:id="171" w:author="Nick Smith" w:date="2023-12-08T13:46:00Z">
            <w:rPr>
              <w:rFonts w:ascii="Times New Roman" w:hAnsi="Times New Roman" w:cs="Times New Roman"/>
            </w:rPr>
          </w:rPrChange>
        </w:rPr>
        <w:t>.</w:t>
      </w:r>
    </w:p>
    <w:p w14:paraId="1113095D" w14:textId="522F9619" w:rsidR="00013F6F" w:rsidRPr="003938E3" w:rsidRDefault="00013F6F" w:rsidP="00703602">
      <w:pPr>
        <w:rPr>
          <w:ins w:id="172" w:author="Nick Smith" w:date="2023-12-08T13:46:00Z"/>
          <w:rFonts w:ascii="Times New Roman" w:hAnsi="Times New Roman" w:cs="Times New Roman"/>
          <w:sz w:val="22"/>
          <w:szCs w:val="22"/>
          <w:rPrChange w:id="173" w:author="Nick Smith" w:date="2023-12-08T13:46:00Z">
            <w:rPr>
              <w:ins w:id="174" w:author="Nick Smith" w:date="2023-12-08T13:46:00Z"/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sz w:val="22"/>
          <w:szCs w:val="22"/>
          <w:rPrChange w:id="175" w:author="Nick Smith" w:date="2023-12-08T13:46:00Z">
            <w:rPr>
              <w:rFonts w:ascii="Times New Roman" w:hAnsi="Times New Roman" w:cs="Times New Roman"/>
            </w:rPr>
          </w:rPrChange>
        </w:rPr>
        <w:t>Sincerely,</w:t>
      </w:r>
    </w:p>
    <w:p w14:paraId="069E1188" w14:textId="77777777" w:rsidR="00FE25A6" w:rsidRPr="003938E3" w:rsidRDefault="00FE25A6" w:rsidP="00703602">
      <w:pPr>
        <w:rPr>
          <w:rFonts w:ascii="Times New Roman" w:hAnsi="Times New Roman" w:cs="Times New Roman"/>
          <w:sz w:val="22"/>
          <w:szCs w:val="22"/>
          <w:rPrChange w:id="176" w:author="Nick Smith" w:date="2023-12-08T13:46:00Z">
            <w:rPr>
              <w:rFonts w:ascii="Times New Roman" w:hAnsi="Times New Roman" w:cs="Times New Roman"/>
            </w:rPr>
          </w:rPrChange>
        </w:rPr>
      </w:pPr>
    </w:p>
    <w:p w14:paraId="141B217F" w14:textId="77777777" w:rsidR="00130DD7" w:rsidRPr="003938E3" w:rsidDel="003938E3" w:rsidRDefault="00130DD7" w:rsidP="00703602">
      <w:pPr>
        <w:rPr>
          <w:del w:id="177" w:author="Nick Smith" w:date="2023-12-08T13:46:00Z"/>
          <w:rFonts w:ascii="Times New Roman" w:hAnsi="Times New Roman" w:cs="Times New Roman"/>
          <w:sz w:val="22"/>
          <w:szCs w:val="22"/>
          <w:rPrChange w:id="178" w:author="Nick Smith" w:date="2023-12-08T13:46:00Z">
            <w:rPr>
              <w:del w:id="179" w:author="Nick Smith" w:date="2023-12-08T13:46:00Z"/>
              <w:rFonts w:ascii="Times New Roman" w:hAnsi="Times New Roman" w:cs="Times New Roman"/>
            </w:rPr>
          </w:rPrChange>
        </w:rPr>
      </w:pPr>
      <w:bookmarkStart w:id="180" w:name="_GoBack"/>
      <w:bookmarkEnd w:id="180"/>
    </w:p>
    <w:p w14:paraId="60AC3B23" w14:textId="77777777" w:rsidR="00B378BC" w:rsidRPr="003938E3" w:rsidDel="003938E3" w:rsidRDefault="00B378BC" w:rsidP="00703602">
      <w:pPr>
        <w:rPr>
          <w:del w:id="181" w:author="Nick Smith" w:date="2023-12-08T13:46:00Z"/>
          <w:rFonts w:ascii="Times New Roman" w:hAnsi="Times New Roman" w:cs="Times New Roman"/>
          <w:sz w:val="22"/>
          <w:szCs w:val="22"/>
          <w:rPrChange w:id="182" w:author="Nick Smith" w:date="2023-12-08T13:46:00Z">
            <w:rPr>
              <w:del w:id="183" w:author="Nick Smith" w:date="2023-12-08T13:46:00Z"/>
              <w:rFonts w:ascii="Times New Roman" w:hAnsi="Times New Roman" w:cs="Times New Roman"/>
            </w:rPr>
          </w:rPrChange>
        </w:rPr>
      </w:pPr>
    </w:p>
    <w:p w14:paraId="225AF5C0" w14:textId="26612829" w:rsidR="00013F6F" w:rsidRPr="003938E3" w:rsidRDefault="00013F6F" w:rsidP="00703602">
      <w:pPr>
        <w:rPr>
          <w:rFonts w:ascii="Times New Roman" w:hAnsi="Times New Roman" w:cs="Times New Roman"/>
          <w:sz w:val="22"/>
          <w:szCs w:val="22"/>
          <w:rPrChange w:id="184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sz w:val="22"/>
          <w:szCs w:val="22"/>
          <w:rPrChange w:id="185" w:author="Nick Smith" w:date="2023-12-08T13:46:00Z">
            <w:rPr>
              <w:rFonts w:ascii="Times New Roman" w:hAnsi="Times New Roman" w:cs="Times New Roman"/>
            </w:rPr>
          </w:rPrChange>
        </w:rPr>
        <w:t>Nick Smith (on behalf of co-authors Evan A. Perkowski, Joseph Terrones, and Hannah German)</w:t>
      </w:r>
    </w:p>
    <w:p w14:paraId="1C681E23" w14:textId="1058669D" w:rsidR="000A689E" w:rsidRPr="003938E3" w:rsidRDefault="003938E3" w:rsidP="00703602">
      <w:pPr>
        <w:rPr>
          <w:rFonts w:ascii="Times New Roman" w:hAnsi="Times New Roman" w:cs="Times New Roman"/>
          <w:sz w:val="22"/>
          <w:szCs w:val="22"/>
          <w:rPrChange w:id="186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sz w:val="22"/>
          <w:szCs w:val="22"/>
          <w:rPrChange w:id="187" w:author="Nick Smith" w:date="2023-12-08T13:46:00Z">
            <w:rPr/>
          </w:rPrChange>
        </w:rPr>
        <w:fldChar w:fldCharType="begin"/>
      </w:r>
      <w:r w:rsidRPr="003938E3">
        <w:rPr>
          <w:sz w:val="22"/>
          <w:szCs w:val="22"/>
          <w:rPrChange w:id="188" w:author="Nick Smith" w:date="2023-12-08T13:46:00Z">
            <w:rPr/>
          </w:rPrChange>
        </w:rPr>
        <w:instrText xml:space="preserve"> HYPERLINK "mailto:nick.smi</w:instrText>
      </w:r>
      <w:r w:rsidRPr="003938E3">
        <w:rPr>
          <w:sz w:val="22"/>
          <w:szCs w:val="22"/>
          <w:rPrChange w:id="189" w:author="Nick Smith" w:date="2023-12-08T13:46:00Z">
            <w:rPr/>
          </w:rPrChange>
        </w:rPr>
        <w:instrText xml:space="preserve">th@ttu.edu" </w:instrText>
      </w:r>
      <w:r w:rsidRPr="003938E3">
        <w:rPr>
          <w:sz w:val="22"/>
          <w:szCs w:val="22"/>
          <w:rPrChange w:id="190" w:author="Nick Smith" w:date="2023-12-08T13:46:00Z">
            <w:rPr/>
          </w:rPrChange>
        </w:rPr>
        <w:fldChar w:fldCharType="separate"/>
      </w:r>
      <w:r w:rsidR="00130DD7" w:rsidRPr="003938E3">
        <w:rPr>
          <w:rStyle w:val="Hyperlink"/>
          <w:rFonts w:ascii="Times New Roman" w:hAnsi="Times New Roman" w:cs="Times New Roman"/>
          <w:sz w:val="22"/>
          <w:szCs w:val="22"/>
          <w:rPrChange w:id="191" w:author="Nick Smith" w:date="2023-12-08T13:46:00Z">
            <w:rPr>
              <w:rStyle w:val="Hyperlink"/>
              <w:rFonts w:ascii="Times New Roman" w:hAnsi="Times New Roman" w:cs="Times New Roman"/>
            </w:rPr>
          </w:rPrChange>
        </w:rPr>
        <w:t>nick.smith@ttu.edu</w:t>
      </w:r>
      <w:r w:rsidRPr="003938E3">
        <w:rPr>
          <w:rStyle w:val="Hyperlink"/>
          <w:rFonts w:ascii="Times New Roman" w:hAnsi="Times New Roman" w:cs="Times New Roman"/>
          <w:sz w:val="22"/>
          <w:szCs w:val="22"/>
          <w:rPrChange w:id="192" w:author="Nick Smith" w:date="2023-12-08T13:46:00Z">
            <w:rPr>
              <w:rStyle w:val="Hyperlink"/>
              <w:rFonts w:ascii="Times New Roman" w:hAnsi="Times New Roman" w:cs="Times New Roman"/>
            </w:rPr>
          </w:rPrChange>
        </w:rPr>
        <w:fldChar w:fldCharType="end"/>
      </w:r>
    </w:p>
    <w:p w14:paraId="5C6C020A" w14:textId="77777777" w:rsidR="00483D6B" w:rsidRPr="003938E3" w:rsidRDefault="00483D6B" w:rsidP="00703602">
      <w:pPr>
        <w:rPr>
          <w:rFonts w:ascii="Times New Roman" w:hAnsi="Times New Roman" w:cs="Times New Roman"/>
          <w:sz w:val="22"/>
          <w:szCs w:val="22"/>
          <w:rPrChange w:id="193" w:author="Nick Smith" w:date="2023-12-08T13:46:00Z">
            <w:rPr>
              <w:rFonts w:ascii="Times New Roman" w:hAnsi="Times New Roman" w:cs="Times New Roman"/>
            </w:rPr>
          </w:rPrChange>
        </w:rPr>
      </w:pPr>
    </w:p>
    <w:p w14:paraId="53299472" w14:textId="598EF579" w:rsidR="00130DD7" w:rsidRPr="003938E3" w:rsidRDefault="00130DD7" w:rsidP="00703602">
      <w:pPr>
        <w:rPr>
          <w:rFonts w:ascii="Times New Roman" w:hAnsi="Times New Roman" w:cs="Times New Roman"/>
          <w:sz w:val="22"/>
          <w:szCs w:val="22"/>
          <w:rPrChange w:id="194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b/>
          <w:bCs/>
          <w:sz w:val="22"/>
          <w:szCs w:val="22"/>
          <w:rPrChange w:id="195" w:author="Nick Smith" w:date="2023-12-08T13:46:00Z">
            <w:rPr>
              <w:rFonts w:ascii="Times New Roman" w:hAnsi="Times New Roman" w:cs="Times New Roman"/>
              <w:b/>
              <w:bCs/>
            </w:rPr>
          </w:rPrChange>
        </w:rPr>
        <w:t>References</w:t>
      </w:r>
    </w:p>
    <w:p w14:paraId="6BB604FF" w14:textId="5151B8D6" w:rsidR="00483D6B" w:rsidRPr="003938E3" w:rsidRDefault="00483D6B" w:rsidP="00703602">
      <w:pPr>
        <w:rPr>
          <w:rFonts w:ascii="Times New Roman" w:hAnsi="Times New Roman" w:cs="Times New Roman"/>
          <w:b/>
          <w:bCs/>
          <w:sz w:val="22"/>
          <w:szCs w:val="22"/>
          <w:rPrChange w:id="196" w:author="Nick Smith" w:date="2023-12-08T13:46:00Z">
            <w:rPr>
              <w:rFonts w:ascii="Times New Roman" w:hAnsi="Times New Roman" w:cs="Times New Roman"/>
              <w:b/>
              <w:bCs/>
            </w:rPr>
          </w:rPrChange>
        </w:rPr>
      </w:pPr>
      <w:r w:rsidRPr="003938E3">
        <w:rPr>
          <w:rFonts w:ascii="Times New Roman" w:hAnsi="Times New Roman" w:cs="Times New Roman"/>
          <w:b/>
          <w:bCs/>
          <w:sz w:val="22"/>
          <w:szCs w:val="22"/>
          <w:rPrChange w:id="197" w:author="Nick Smith" w:date="2023-12-08T13:46:00Z">
            <w:rPr>
              <w:rFonts w:ascii="Times New Roman" w:hAnsi="Times New Roman" w:cs="Times New Roman"/>
              <w:b/>
              <w:bCs/>
            </w:rPr>
          </w:rPrChange>
        </w:rPr>
        <w:t>Perkowski EA, Waring EF, Smith NG</w:t>
      </w:r>
      <w:r w:rsidRPr="003938E3">
        <w:rPr>
          <w:rFonts w:ascii="Times New Roman" w:hAnsi="Times New Roman" w:cs="Times New Roman"/>
          <w:sz w:val="22"/>
          <w:szCs w:val="22"/>
          <w:rPrChange w:id="198" w:author="Nick Smith" w:date="2023-12-08T13:46:00Z">
            <w:rPr>
              <w:rFonts w:ascii="Times New Roman" w:hAnsi="Times New Roman" w:cs="Times New Roman"/>
            </w:rPr>
          </w:rPrChange>
        </w:rPr>
        <w:t xml:space="preserve">. 2021. Root mass carbon costs to acquire nitrogen are determined by nitrogen and light availability in two species with different nitrogen acquisition strategies. Journal of Experimental Botany </w:t>
      </w:r>
      <w:r w:rsidRPr="003938E3">
        <w:rPr>
          <w:rFonts w:ascii="Times New Roman" w:hAnsi="Times New Roman" w:cs="Times New Roman"/>
          <w:b/>
          <w:bCs/>
          <w:sz w:val="22"/>
          <w:szCs w:val="22"/>
          <w:rPrChange w:id="199" w:author="Nick Smith" w:date="2023-12-08T13:46:00Z">
            <w:rPr>
              <w:rFonts w:ascii="Times New Roman" w:hAnsi="Times New Roman" w:cs="Times New Roman"/>
              <w:b/>
              <w:bCs/>
            </w:rPr>
          </w:rPrChange>
        </w:rPr>
        <w:t>72</w:t>
      </w:r>
      <w:r w:rsidRPr="003938E3">
        <w:rPr>
          <w:rFonts w:ascii="Times New Roman" w:hAnsi="Times New Roman" w:cs="Times New Roman"/>
          <w:sz w:val="22"/>
          <w:szCs w:val="22"/>
          <w:rPrChange w:id="200" w:author="Nick Smith" w:date="2023-12-08T13:46:00Z">
            <w:rPr>
              <w:rFonts w:ascii="Times New Roman" w:hAnsi="Times New Roman" w:cs="Times New Roman"/>
            </w:rPr>
          </w:rPrChange>
        </w:rPr>
        <w:t>, 5766–5776.</w:t>
      </w:r>
    </w:p>
    <w:p w14:paraId="039503DB" w14:textId="77777777" w:rsidR="00483D6B" w:rsidRPr="003938E3" w:rsidRDefault="00483D6B" w:rsidP="00703602">
      <w:pPr>
        <w:rPr>
          <w:rFonts w:ascii="Times New Roman" w:hAnsi="Times New Roman" w:cs="Times New Roman"/>
          <w:b/>
          <w:bCs/>
          <w:sz w:val="22"/>
          <w:szCs w:val="22"/>
          <w:rPrChange w:id="201" w:author="Nick Smith" w:date="2023-12-08T13:46:00Z">
            <w:rPr>
              <w:rFonts w:ascii="Times New Roman" w:hAnsi="Times New Roman" w:cs="Times New Roman"/>
              <w:b/>
              <w:bCs/>
            </w:rPr>
          </w:rPrChange>
        </w:rPr>
      </w:pPr>
    </w:p>
    <w:p w14:paraId="5579C470" w14:textId="05BE2C4C" w:rsidR="00130DD7" w:rsidRPr="003938E3" w:rsidRDefault="00483D6B" w:rsidP="00703602">
      <w:pPr>
        <w:rPr>
          <w:rFonts w:ascii="Times New Roman" w:hAnsi="Times New Roman" w:cs="Times New Roman"/>
          <w:sz w:val="22"/>
          <w:szCs w:val="22"/>
          <w:rPrChange w:id="202" w:author="Nick Smith" w:date="2023-12-08T13:46:00Z">
            <w:rPr>
              <w:rFonts w:ascii="Times New Roman" w:hAnsi="Times New Roman" w:cs="Times New Roman"/>
            </w:rPr>
          </w:rPrChange>
        </w:rPr>
      </w:pPr>
      <w:r w:rsidRPr="003938E3">
        <w:rPr>
          <w:rFonts w:ascii="Times New Roman" w:hAnsi="Times New Roman" w:cs="Times New Roman"/>
          <w:b/>
          <w:bCs/>
          <w:sz w:val="22"/>
          <w:szCs w:val="22"/>
          <w:rPrChange w:id="203" w:author="Nick Smith" w:date="2023-12-08T13:46:00Z">
            <w:rPr>
              <w:rFonts w:ascii="Times New Roman" w:hAnsi="Times New Roman" w:cs="Times New Roman"/>
              <w:b/>
              <w:bCs/>
            </w:rPr>
          </w:rPrChange>
        </w:rPr>
        <w:t>Waring EF, Perkowski EA, Smith NG</w:t>
      </w:r>
      <w:r w:rsidRPr="003938E3">
        <w:rPr>
          <w:rFonts w:ascii="Times New Roman" w:hAnsi="Times New Roman" w:cs="Times New Roman"/>
          <w:sz w:val="22"/>
          <w:szCs w:val="22"/>
          <w:rPrChange w:id="204" w:author="Nick Smith" w:date="2023-12-08T13:46:00Z">
            <w:rPr>
              <w:rFonts w:ascii="Times New Roman" w:hAnsi="Times New Roman" w:cs="Times New Roman"/>
            </w:rPr>
          </w:rPrChange>
        </w:rPr>
        <w:t xml:space="preserve">. 2023. Soil nitrogen fertilization reduces relative leaf nitrogen allocation to photosynthesis. Journal of Experimental Botany </w:t>
      </w:r>
      <w:r w:rsidRPr="003938E3">
        <w:rPr>
          <w:rFonts w:ascii="Times New Roman" w:hAnsi="Times New Roman" w:cs="Times New Roman"/>
          <w:b/>
          <w:bCs/>
          <w:sz w:val="22"/>
          <w:szCs w:val="22"/>
          <w:rPrChange w:id="205" w:author="Nick Smith" w:date="2023-12-08T13:46:00Z">
            <w:rPr>
              <w:rFonts w:ascii="Times New Roman" w:hAnsi="Times New Roman" w:cs="Times New Roman"/>
              <w:b/>
              <w:bCs/>
            </w:rPr>
          </w:rPrChange>
        </w:rPr>
        <w:t>74</w:t>
      </w:r>
      <w:r w:rsidRPr="003938E3">
        <w:rPr>
          <w:rFonts w:ascii="Times New Roman" w:hAnsi="Times New Roman" w:cs="Times New Roman"/>
          <w:sz w:val="22"/>
          <w:szCs w:val="22"/>
          <w:rPrChange w:id="206" w:author="Nick Smith" w:date="2023-12-08T13:46:00Z">
            <w:rPr>
              <w:rFonts w:ascii="Times New Roman" w:hAnsi="Times New Roman" w:cs="Times New Roman"/>
            </w:rPr>
          </w:rPrChange>
        </w:rPr>
        <w:t>, 5166–5180.</w:t>
      </w:r>
    </w:p>
    <w:sectPr w:rsidR="00130DD7" w:rsidRPr="0039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Smith">
    <w15:presenceInfo w15:providerId="None" w15:userId="Nick Smi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9E"/>
    <w:rsid w:val="00013F6F"/>
    <w:rsid w:val="000A689E"/>
    <w:rsid w:val="00130DD7"/>
    <w:rsid w:val="00206BE4"/>
    <w:rsid w:val="00211178"/>
    <w:rsid w:val="002663DA"/>
    <w:rsid w:val="003938E3"/>
    <w:rsid w:val="00456242"/>
    <w:rsid w:val="00483D6B"/>
    <w:rsid w:val="0057615E"/>
    <w:rsid w:val="0063572B"/>
    <w:rsid w:val="00697DCA"/>
    <w:rsid w:val="00703602"/>
    <w:rsid w:val="00AD2598"/>
    <w:rsid w:val="00B378BC"/>
    <w:rsid w:val="00DE5FB9"/>
    <w:rsid w:val="00FE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37EFE"/>
  <w15:chartTrackingRefBased/>
  <w15:docId w15:val="{E61CA131-CED0-B545-821A-3E00397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D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Nick Smith</cp:lastModifiedBy>
  <cp:revision>4</cp:revision>
  <dcterms:created xsi:type="dcterms:W3CDTF">2023-12-08T19:41:00Z</dcterms:created>
  <dcterms:modified xsi:type="dcterms:W3CDTF">2023-12-08T19:47:00Z</dcterms:modified>
</cp:coreProperties>
</file>